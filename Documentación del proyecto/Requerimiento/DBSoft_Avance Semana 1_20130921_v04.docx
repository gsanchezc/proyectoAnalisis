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427" w:rsidRPr="00835B97" w:rsidRDefault="00A55427" w:rsidP="00C72653">
      <w:pPr>
        <w:spacing w:after="120" w:line="360" w:lineRule="auto"/>
        <w:ind w:firstLine="284"/>
        <w:jc w:val="both"/>
      </w:pPr>
      <w:r w:rsidRPr="00835B97">
        <w:rPr>
          <w:noProof/>
        </w:rPr>
        <w:drawing>
          <wp:inline distT="0" distB="0" distL="0" distR="0">
            <wp:extent cx="5236210" cy="3810000"/>
            <wp:effectExtent l="0" t="0" r="0" b="0"/>
            <wp:docPr id="3" name="Imagen 3" descr="C:\Users\Henry\Dropbox\Universidad\Análisis\bdsoftan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ropbox\Universidad\Análisis\bdsoftandmo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6210" cy="3810000"/>
                    </a:xfrm>
                    <a:prstGeom prst="rect">
                      <a:avLst/>
                    </a:prstGeom>
                    <a:noFill/>
                    <a:ln>
                      <a:noFill/>
                    </a:ln>
                  </pic:spPr>
                </pic:pic>
              </a:graphicData>
            </a:graphic>
          </wp:inline>
        </w:drawing>
      </w:r>
    </w:p>
    <w:p w:rsidR="00A55427" w:rsidRPr="00835B97" w:rsidRDefault="00A55427" w:rsidP="00C72653">
      <w:pPr>
        <w:spacing w:after="120" w:line="360" w:lineRule="auto"/>
        <w:ind w:firstLine="284"/>
        <w:jc w:val="center"/>
        <w:rPr>
          <w:sz w:val="56"/>
          <w:szCs w:val="56"/>
        </w:rPr>
      </w:pPr>
      <w:r w:rsidRPr="00835B97">
        <w:rPr>
          <w:sz w:val="56"/>
          <w:szCs w:val="56"/>
        </w:rPr>
        <w:t xml:space="preserve">Consultores y </w:t>
      </w:r>
      <w:r w:rsidR="002C411A" w:rsidRPr="00835B97">
        <w:rPr>
          <w:sz w:val="56"/>
          <w:szCs w:val="56"/>
        </w:rPr>
        <w:t>D</w:t>
      </w:r>
      <w:r w:rsidRPr="00835B97">
        <w:rPr>
          <w:sz w:val="56"/>
          <w:szCs w:val="56"/>
        </w:rPr>
        <w:t xml:space="preserve">esarrolladores de </w:t>
      </w:r>
      <w:r w:rsidR="002C411A" w:rsidRPr="00835B97">
        <w:rPr>
          <w:sz w:val="56"/>
          <w:szCs w:val="56"/>
        </w:rPr>
        <w:t>S</w:t>
      </w:r>
      <w:r w:rsidRPr="00835B97">
        <w:rPr>
          <w:sz w:val="56"/>
          <w:szCs w:val="56"/>
        </w:rPr>
        <w:t xml:space="preserve">oluciones a la </w:t>
      </w:r>
      <w:r w:rsidR="002C411A" w:rsidRPr="00835B97">
        <w:rPr>
          <w:sz w:val="56"/>
          <w:szCs w:val="56"/>
        </w:rPr>
        <w:t>M</w:t>
      </w:r>
      <w:r w:rsidRPr="00835B97">
        <w:rPr>
          <w:sz w:val="56"/>
          <w:szCs w:val="56"/>
        </w:rPr>
        <w:t>edida</w:t>
      </w:r>
    </w:p>
    <w:p w:rsidR="00A55427" w:rsidRPr="00835B97" w:rsidRDefault="00A55427" w:rsidP="00C72653">
      <w:pPr>
        <w:spacing w:after="120" w:line="360" w:lineRule="auto"/>
        <w:ind w:firstLine="284"/>
        <w:jc w:val="both"/>
      </w:pPr>
    </w:p>
    <w:p w:rsidR="00E475F9" w:rsidRPr="00835B97" w:rsidRDefault="00E475F9" w:rsidP="00C72653">
      <w:pPr>
        <w:spacing w:after="120" w:line="360" w:lineRule="auto"/>
        <w:ind w:firstLine="284"/>
        <w:jc w:val="both"/>
        <w:sectPr w:rsidR="00E475F9" w:rsidRPr="00835B97" w:rsidSect="00141BB8">
          <w:headerReference w:type="default" r:id="rId10"/>
          <w:footerReference w:type="default" r:id="rId11"/>
          <w:pgSz w:w="12240" w:h="15840"/>
          <w:pgMar w:top="1701" w:right="1701" w:bottom="1418" w:left="1701" w:header="709" w:footer="709" w:gutter="567"/>
          <w:pgNumType w:start="1"/>
          <w:cols w:space="708"/>
          <w:titlePg/>
          <w:docGrid w:linePitch="360"/>
        </w:sectPr>
      </w:pPr>
    </w:p>
    <w:sdt>
      <w:sdtPr>
        <w:rPr>
          <w:rFonts w:asciiTheme="minorHAnsi" w:eastAsiaTheme="minorHAnsi" w:hAnsiTheme="minorHAnsi" w:cstheme="minorBidi"/>
          <w:b w:val="0"/>
          <w:bCs w:val="0"/>
          <w:color w:val="auto"/>
          <w:sz w:val="22"/>
          <w:szCs w:val="22"/>
          <w:lang w:eastAsia="en-US"/>
        </w:rPr>
        <w:id w:val="467409965"/>
        <w:docPartObj>
          <w:docPartGallery w:val="Table of Contents"/>
          <w:docPartUnique/>
        </w:docPartObj>
      </w:sdtPr>
      <w:sdtEndPr>
        <w:rPr>
          <w:rFonts w:ascii="Times New Roman" w:eastAsia="Times New Roman" w:hAnsi="Times New Roman" w:cs="Times New Roman"/>
          <w:sz w:val="24"/>
          <w:szCs w:val="24"/>
          <w:lang w:eastAsia="es-CR"/>
        </w:rPr>
      </w:sdtEndPr>
      <w:sdtContent>
        <w:p w:rsidR="00526A8D" w:rsidRPr="00835B97" w:rsidRDefault="00526A8D">
          <w:pPr>
            <w:pStyle w:val="TtulodeTDC"/>
          </w:pPr>
          <w:r w:rsidRPr="00835B97">
            <w:t>Tabla de contenido</w:t>
          </w:r>
        </w:p>
        <w:p w:rsidR="00524926" w:rsidRDefault="00FE2DC8">
          <w:pPr>
            <w:pStyle w:val="TDC1"/>
            <w:tabs>
              <w:tab w:val="right" w:leader="dot" w:pos="8261"/>
            </w:tabs>
            <w:rPr>
              <w:rFonts w:eastAsiaTheme="minorEastAsia"/>
              <w:b w:val="0"/>
              <w:bCs w:val="0"/>
              <w:caps w:val="0"/>
              <w:noProof/>
              <w:sz w:val="22"/>
              <w:szCs w:val="22"/>
              <w:lang w:eastAsia="es-CR"/>
            </w:rPr>
          </w:pPr>
          <w:r w:rsidRPr="00835B97">
            <w:rPr>
              <w:b w:val="0"/>
              <w:bCs w:val="0"/>
              <w:caps w:val="0"/>
            </w:rPr>
            <w:fldChar w:fldCharType="begin"/>
          </w:r>
          <w:r w:rsidR="00526A8D" w:rsidRPr="00835B97">
            <w:rPr>
              <w:b w:val="0"/>
              <w:bCs w:val="0"/>
              <w:caps w:val="0"/>
            </w:rPr>
            <w:instrText xml:space="preserve"> TOC \o "1-4" \h \z \t "Título;1" </w:instrText>
          </w:r>
          <w:r w:rsidRPr="00835B97">
            <w:rPr>
              <w:b w:val="0"/>
              <w:bCs w:val="0"/>
              <w:caps w:val="0"/>
            </w:rPr>
            <w:fldChar w:fldCharType="separate"/>
          </w:r>
          <w:hyperlink w:anchor="_Toc368145639" w:history="1">
            <w:r w:rsidR="00524926" w:rsidRPr="00D13F6A">
              <w:rPr>
                <w:rStyle w:val="Hipervnculo"/>
                <w:noProof/>
              </w:rPr>
              <w:t>Nuestra Empresa</w:t>
            </w:r>
            <w:r w:rsidR="00524926">
              <w:rPr>
                <w:noProof/>
                <w:webHidden/>
              </w:rPr>
              <w:tab/>
            </w:r>
            <w:r w:rsidR="00524926">
              <w:rPr>
                <w:noProof/>
                <w:webHidden/>
              </w:rPr>
              <w:fldChar w:fldCharType="begin"/>
            </w:r>
            <w:r w:rsidR="00524926">
              <w:rPr>
                <w:noProof/>
                <w:webHidden/>
              </w:rPr>
              <w:instrText xml:space="preserve"> PAGEREF _Toc368145639 \h </w:instrText>
            </w:r>
            <w:r w:rsidR="00524926">
              <w:rPr>
                <w:noProof/>
                <w:webHidden/>
              </w:rPr>
            </w:r>
            <w:r w:rsidR="00524926">
              <w:rPr>
                <w:noProof/>
                <w:webHidden/>
              </w:rPr>
              <w:fldChar w:fldCharType="separate"/>
            </w:r>
            <w:r w:rsidR="00524926">
              <w:rPr>
                <w:noProof/>
                <w:webHidden/>
              </w:rPr>
              <w:t>1</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40" w:history="1">
            <w:r w:rsidR="00524926" w:rsidRPr="00D13F6A">
              <w:rPr>
                <w:rStyle w:val="Hipervnculo"/>
                <w:noProof/>
              </w:rPr>
              <w:t>¿Quiénes somos?</w:t>
            </w:r>
            <w:r w:rsidR="00524926">
              <w:rPr>
                <w:noProof/>
                <w:webHidden/>
              </w:rPr>
              <w:tab/>
            </w:r>
            <w:r w:rsidR="00524926">
              <w:rPr>
                <w:noProof/>
                <w:webHidden/>
              </w:rPr>
              <w:fldChar w:fldCharType="begin"/>
            </w:r>
            <w:r w:rsidR="00524926">
              <w:rPr>
                <w:noProof/>
                <w:webHidden/>
              </w:rPr>
              <w:instrText xml:space="preserve"> PAGEREF _Toc368145640 \h </w:instrText>
            </w:r>
            <w:r w:rsidR="00524926">
              <w:rPr>
                <w:noProof/>
                <w:webHidden/>
              </w:rPr>
            </w:r>
            <w:r w:rsidR="00524926">
              <w:rPr>
                <w:noProof/>
                <w:webHidden/>
              </w:rPr>
              <w:fldChar w:fldCharType="separate"/>
            </w:r>
            <w:r w:rsidR="00524926">
              <w:rPr>
                <w:noProof/>
                <w:webHidden/>
              </w:rPr>
              <w:t>1</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41" w:history="1">
            <w:r w:rsidR="00524926" w:rsidRPr="00D13F6A">
              <w:rPr>
                <w:rStyle w:val="Hipervnculo"/>
                <w:noProof/>
              </w:rPr>
              <w:t>Misión</w:t>
            </w:r>
            <w:r w:rsidR="00524926">
              <w:rPr>
                <w:noProof/>
                <w:webHidden/>
              </w:rPr>
              <w:tab/>
            </w:r>
            <w:r w:rsidR="00524926">
              <w:rPr>
                <w:noProof/>
                <w:webHidden/>
              </w:rPr>
              <w:fldChar w:fldCharType="begin"/>
            </w:r>
            <w:r w:rsidR="00524926">
              <w:rPr>
                <w:noProof/>
                <w:webHidden/>
              </w:rPr>
              <w:instrText xml:space="preserve"> PAGEREF _Toc368145641 \h </w:instrText>
            </w:r>
            <w:r w:rsidR="00524926">
              <w:rPr>
                <w:noProof/>
                <w:webHidden/>
              </w:rPr>
            </w:r>
            <w:r w:rsidR="00524926">
              <w:rPr>
                <w:noProof/>
                <w:webHidden/>
              </w:rPr>
              <w:fldChar w:fldCharType="separate"/>
            </w:r>
            <w:r w:rsidR="00524926">
              <w:rPr>
                <w:noProof/>
                <w:webHidden/>
              </w:rPr>
              <w:t>1</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42" w:history="1">
            <w:r w:rsidR="00524926" w:rsidRPr="00D13F6A">
              <w:rPr>
                <w:rStyle w:val="Hipervnculo"/>
                <w:noProof/>
              </w:rPr>
              <w:t>Visión</w:t>
            </w:r>
            <w:r w:rsidR="00524926">
              <w:rPr>
                <w:noProof/>
                <w:webHidden/>
              </w:rPr>
              <w:tab/>
            </w:r>
            <w:r w:rsidR="00524926">
              <w:rPr>
                <w:noProof/>
                <w:webHidden/>
              </w:rPr>
              <w:fldChar w:fldCharType="begin"/>
            </w:r>
            <w:r w:rsidR="00524926">
              <w:rPr>
                <w:noProof/>
                <w:webHidden/>
              </w:rPr>
              <w:instrText xml:space="preserve"> PAGEREF _Toc368145642 \h </w:instrText>
            </w:r>
            <w:r w:rsidR="00524926">
              <w:rPr>
                <w:noProof/>
                <w:webHidden/>
              </w:rPr>
            </w:r>
            <w:r w:rsidR="00524926">
              <w:rPr>
                <w:noProof/>
                <w:webHidden/>
              </w:rPr>
              <w:fldChar w:fldCharType="separate"/>
            </w:r>
            <w:r w:rsidR="00524926">
              <w:rPr>
                <w:noProof/>
                <w:webHidden/>
              </w:rPr>
              <w:t>2</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43" w:history="1">
            <w:r w:rsidR="00524926" w:rsidRPr="00D13F6A">
              <w:rPr>
                <w:rStyle w:val="Hipervnculo"/>
                <w:noProof/>
              </w:rPr>
              <w:t>Valores</w:t>
            </w:r>
            <w:r w:rsidR="00524926">
              <w:rPr>
                <w:noProof/>
                <w:webHidden/>
              </w:rPr>
              <w:tab/>
            </w:r>
            <w:r w:rsidR="00524926">
              <w:rPr>
                <w:noProof/>
                <w:webHidden/>
              </w:rPr>
              <w:fldChar w:fldCharType="begin"/>
            </w:r>
            <w:r w:rsidR="00524926">
              <w:rPr>
                <w:noProof/>
                <w:webHidden/>
              </w:rPr>
              <w:instrText xml:space="preserve"> PAGEREF _Toc368145643 \h </w:instrText>
            </w:r>
            <w:r w:rsidR="00524926">
              <w:rPr>
                <w:noProof/>
                <w:webHidden/>
              </w:rPr>
            </w:r>
            <w:r w:rsidR="00524926">
              <w:rPr>
                <w:noProof/>
                <w:webHidden/>
              </w:rPr>
              <w:fldChar w:fldCharType="separate"/>
            </w:r>
            <w:r w:rsidR="00524926">
              <w:rPr>
                <w:noProof/>
                <w:webHidden/>
              </w:rPr>
              <w:t>2</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44" w:history="1">
            <w:r w:rsidR="00524926" w:rsidRPr="00D13F6A">
              <w:rPr>
                <w:rStyle w:val="Hipervnculo"/>
                <w:noProof/>
              </w:rPr>
              <w:t>Nuestro Equipo de Trabajo</w:t>
            </w:r>
            <w:r w:rsidR="00524926">
              <w:rPr>
                <w:noProof/>
                <w:webHidden/>
              </w:rPr>
              <w:tab/>
            </w:r>
            <w:r w:rsidR="00524926">
              <w:rPr>
                <w:noProof/>
                <w:webHidden/>
              </w:rPr>
              <w:fldChar w:fldCharType="begin"/>
            </w:r>
            <w:r w:rsidR="00524926">
              <w:rPr>
                <w:noProof/>
                <w:webHidden/>
              </w:rPr>
              <w:instrText xml:space="preserve"> PAGEREF _Toc368145644 \h </w:instrText>
            </w:r>
            <w:r w:rsidR="00524926">
              <w:rPr>
                <w:noProof/>
                <w:webHidden/>
              </w:rPr>
            </w:r>
            <w:r w:rsidR="00524926">
              <w:rPr>
                <w:noProof/>
                <w:webHidden/>
              </w:rPr>
              <w:fldChar w:fldCharType="separate"/>
            </w:r>
            <w:r w:rsidR="00524926">
              <w:rPr>
                <w:noProof/>
                <w:webHidden/>
              </w:rPr>
              <w:t>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45" w:history="1">
            <w:r w:rsidR="00524926" w:rsidRPr="00D13F6A">
              <w:rPr>
                <w:rStyle w:val="Hipervnculo"/>
                <w:noProof/>
              </w:rPr>
              <w:t>Desarrolladores</w:t>
            </w:r>
            <w:r w:rsidR="00524926">
              <w:rPr>
                <w:noProof/>
                <w:webHidden/>
              </w:rPr>
              <w:tab/>
            </w:r>
            <w:r w:rsidR="00524926">
              <w:rPr>
                <w:noProof/>
                <w:webHidden/>
              </w:rPr>
              <w:fldChar w:fldCharType="begin"/>
            </w:r>
            <w:r w:rsidR="00524926">
              <w:rPr>
                <w:noProof/>
                <w:webHidden/>
              </w:rPr>
              <w:instrText xml:space="preserve"> PAGEREF _Toc368145645 \h </w:instrText>
            </w:r>
            <w:r w:rsidR="00524926">
              <w:rPr>
                <w:noProof/>
                <w:webHidden/>
              </w:rPr>
            </w:r>
            <w:r w:rsidR="00524926">
              <w:rPr>
                <w:noProof/>
                <w:webHidden/>
              </w:rPr>
              <w:fldChar w:fldCharType="separate"/>
            </w:r>
            <w:r w:rsidR="00524926">
              <w:rPr>
                <w:noProof/>
                <w:webHidden/>
              </w:rPr>
              <w:t>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46" w:history="1">
            <w:r w:rsidR="00524926" w:rsidRPr="00D13F6A">
              <w:rPr>
                <w:rStyle w:val="Hipervnculo"/>
                <w:noProof/>
              </w:rPr>
              <w:t>Administrador de Base de Datos</w:t>
            </w:r>
            <w:r w:rsidR="00524926">
              <w:rPr>
                <w:noProof/>
                <w:webHidden/>
              </w:rPr>
              <w:tab/>
            </w:r>
            <w:r w:rsidR="00524926">
              <w:rPr>
                <w:noProof/>
                <w:webHidden/>
              </w:rPr>
              <w:fldChar w:fldCharType="begin"/>
            </w:r>
            <w:r w:rsidR="00524926">
              <w:rPr>
                <w:noProof/>
                <w:webHidden/>
              </w:rPr>
              <w:instrText xml:space="preserve"> PAGEREF _Toc368145646 \h </w:instrText>
            </w:r>
            <w:r w:rsidR="00524926">
              <w:rPr>
                <w:noProof/>
                <w:webHidden/>
              </w:rPr>
            </w:r>
            <w:r w:rsidR="00524926">
              <w:rPr>
                <w:noProof/>
                <w:webHidden/>
              </w:rPr>
              <w:fldChar w:fldCharType="separate"/>
            </w:r>
            <w:r w:rsidR="00524926">
              <w:rPr>
                <w:noProof/>
                <w:webHidden/>
              </w:rPr>
              <w:t>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47" w:history="1">
            <w:r w:rsidR="00524926" w:rsidRPr="00D13F6A">
              <w:rPr>
                <w:rStyle w:val="Hipervnculo"/>
                <w:noProof/>
              </w:rPr>
              <w:t>Documentadores</w:t>
            </w:r>
            <w:r w:rsidR="00524926">
              <w:rPr>
                <w:noProof/>
                <w:webHidden/>
              </w:rPr>
              <w:tab/>
            </w:r>
            <w:r w:rsidR="00524926">
              <w:rPr>
                <w:noProof/>
                <w:webHidden/>
              </w:rPr>
              <w:fldChar w:fldCharType="begin"/>
            </w:r>
            <w:r w:rsidR="00524926">
              <w:rPr>
                <w:noProof/>
                <w:webHidden/>
              </w:rPr>
              <w:instrText xml:space="preserve"> PAGEREF _Toc368145647 \h </w:instrText>
            </w:r>
            <w:r w:rsidR="00524926">
              <w:rPr>
                <w:noProof/>
                <w:webHidden/>
              </w:rPr>
            </w:r>
            <w:r w:rsidR="00524926">
              <w:rPr>
                <w:noProof/>
                <w:webHidden/>
              </w:rPr>
              <w:fldChar w:fldCharType="separate"/>
            </w:r>
            <w:r w:rsidR="00524926">
              <w:rPr>
                <w:noProof/>
                <w:webHidden/>
              </w:rPr>
              <w:t>3</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48" w:history="1">
            <w:r w:rsidR="00524926" w:rsidRPr="00D13F6A">
              <w:rPr>
                <w:rStyle w:val="Hipervnculo"/>
                <w:noProof/>
              </w:rPr>
              <w:t>Administrador de Proyecto</w:t>
            </w:r>
            <w:r w:rsidR="00524926">
              <w:rPr>
                <w:noProof/>
                <w:webHidden/>
              </w:rPr>
              <w:tab/>
            </w:r>
            <w:r w:rsidR="00524926">
              <w:rPr>
                <w:noProof/>
                <w:webHidden/>
              </w:rPr>
              <w:fldChar w:fldCharType="begin"/>
            </w:r>
            <w:r w:rsidR="00524926">
              <w:rPr>
                <w:noProof/>
                <w:webHidden/>
              </w:rPr>
              <w:instrText xml:space="preserve"> PAGEREF _Toc368145648 \h </w:instrText>
            </w:r>
            <w:r w:rsidR="00524926">
              <w:rPr>
                <w:noProof/>
                <w:webHidden/>
              </w:rPr>
            </w:r>
            <w:r w:rsidR="00524926">
              <w:rPr>
                <w:noProof/>
                <w:webHidden/>
              </w:rPr>
              <w:fldChar w:fldCharType="separate"/>
            </w:r>
            <w:r w:rsidR="00524926">
              <w:rPr>
                <w:noProof/>
                <w:webHidden/>
              </w:rPr>
              <w:t>3</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49" w:history="1">
            <w:r w:rsidR="00524926" w:rsidRPr="00D13F6A">
              <w:rPr>
                <w:rStyle w:val="Hipervnculo"/>
                <w:noProof/>
              </w:rPr>
              <w:t>Catálogo de clientes</w:t>
            </w:r>
            <w:r w:rsidR="00524926">
              <w:rPr>
                <w:noProof/>
                <w:webHidden/>
              </w:rPr>
              <w:tab/>
            </w:r>
            <w:r w:rsidR="00524926">
              <w:rPr>
                <w:noProof/>
                <w:webHidden/>
              </w:rPr>
              <w:fldChar w:fldCharType="begin"/>
            </w:r>
            <w:r w:rsidR="00524926">
              <w:rPr>
                <w:noProof/>
                <w:webHidden/>
              </w:rPr>
              <w:instrText xml:space="preserve"> PAGEREF _Toc368145649 \h </w:instrText>
            </w:r>
            <w:r w:rsidR="00524926">
              <w:rPr>
                <w:noProof/>
                <w:webHidden/>
              </w:rPr>
            </w:r>
            <w:r w:rsidR="00524926">
              <w:rPr>
                <w:noProof/>
                <w:webHidden/>
              </w:rPr>
              <w:fldChar w:fldCharType="separate"/>
            </w:r>
            <w:r w:rsidR="00524926">
              <w:rPr>
                <w:noProof/>
                <w:webHidden/>
              </w:rPr>
              <w:t>3</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50" w:history="1">
            <w:r w:rsidR="00524926" w:rsidRPr="00D13F6A">
              <w:rPr>
                <w:rStyle w:val="Hipervnculo"/>
                <w:noProof/>
              </w:rPr>
              <w:t>Litoprinter</w:t>
            </w:r>
            <w:r w:rsidR="00524926">
              <w:rPr>
                <w:noProof/>
                <w:webHidden/>
              </w:rPr>
              <w:tab/>
            </w:r>
            <w:r w:rsidR="00524926">
              <w:rPr>
                <w:noProof/>
                <w:webHidden/>
              </w:rPr>
              <w:fldChar w:fldCharType="begin"/>
            </w:r>
            <w:r w:rsidR="00524926">
              <w:rPr>
                <w:noProof/>
                <w:webHidden/>
              </w:rPr>
              <w:instrText xml:space="preserve"> PAGEREF _Toc368145650 \h </w:instrText>
            </w:r>
            <w:r w:rsidR="00524926">
              <w:rPr>
                <w:noProof/>
                <w:webHidden/>
              </w:rPr>
            </w:r>
            <w:r w:rsidR="00524926">
              <w:rPr>
                <w:noProof/>
                <w:webHidden/>
              </w:rPr>
              <w:fldChar w:fldCharType="separate"/>
            </w:r>
            <w:r w:rsidR="00524926">
              <w:rPr>
                <w:noProof/>
                <w:webHidden/>
              </w:rPr>
              <w:t>3</w:t>
            </w:r>
            <w:r w:rsidR="00524926">
              <w:rPr>
                <w:noProof/>
                <w:webHidden/>
              </w:rPr>
              <w:fldChar w:fldCharType="end"/>
            </w:r>
          </w:hyperlink>
        </w:p>
        <w:p w:rsidR="00524926" w:rsidRDefault="002B009A">
          <w:pPr>
            <w:pStyle w:val="TDC4"/>
            <w:tabs>
              <w:tab w:val="right" w:leader="dot" w:pos="8261"/>
            </w:tabs>
            <w:rPr>
              <w:rFonts w:eastAsiaTheme="minorEastAsia"/>
              <w:noProof/>
              <w:sz w:val="22"/>
              <w:szCs w:val="22"/>
              <w:lang w:eastAsia="es-CR"/>
            </w:rPr>
          </w:pPr>
          <w:hyperlink w:anchor="_Toc368145651" w:history="1">
            <w:r w:rsidR="00524926" w:rsidRPr="00D13F6A">
              <w:rPr>
                <w:rStyle w:val="Hipervnculo"/>
                <w:noProof/>
              </w:rPr>
              <w:t>Proyectos</w:t>
            </w:r>
            <w:r w:rsidR="00524926">
              <w:rPr>
                <w:noProof/>
                <w:webHidden/>
              </w:rPr>
              <w:tab/>
            </w:r>
            <w:r w:rsidR="00524926">
              <w:rPr>
                <w:noProof/>
                <w:webHidden/>
              </w:rPr>
              <w:fldChar w:fldCharType="begin"/>
            </w:r>
            <w:r w:rsidR="00524926">
              <w:rPr>
                <w:noProof/>
                <w:webHidden/>
              </w:rPr>
              <w:instrText xml:space="preserve"> PAGEREF _Toc368145651 \h </w:instrText>
            </w:r>
            <w:r w:rsidR="00524926">
              <w:rPr>
                <w:noProof/>
                <w:webHidden/>
              </w:rPr>
            </w:r>
            <w:r w:rsidR="00524926">
              <w:rPr>
                <w:noProof/>
                <w:webHidden/>
              </w:rPr>
              <w:fldChar w:fldCharType="separate"/>
            </w:r>
            <w:r w:rsidR="00524926">
              <w:rPr>
                <w:noProof/>
                <w:webHidden/>
              </w:rPr>
              <w:t>3</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52" w:history="1">
            <w:r w:rsidR="00524926" w:rsidRPr="00D13F6A">
              <w:rPr>
                <w:rStyle w:val="Hipervnculo"/>
                <w:noProof/>
              </w:rPr>
              <w:t>Laboratorio Cri-Cri</w:t>
            </w:r>
            <w:r w:rsidR="00524926">
              <w:rPr>
                <w:noProof/>
                <w:webHidden/>
              </w:rPr>
              <w:tab/>
            </w:r>
            <w:r w:rsidR="00524926">
              <w:rPr>
                <w:noProof/>
                <w:webHidden/>
              </w:rPr>
              <w:fldChar w:fldCharType="begin"/>
            </w:r>
            <w:r w:rsidR="00524926">
              <w:rPr>
                <w:noProof/>
                <w:webHidden/>
              </w:rPr>
              <w:instrText xml:space="preserve"> PAGEREF _Toc368145652 \h </w:instrText>
            </w:r>
            <w:r w:rsidR="00524926">
              <w:rPr>
                <w:noProof/>
                <w:webHidden/>
              </w:rPr>
            </w:r>
            <w:r w:rsidR="00524926">
              <w:rPr>
                <w:noProof/>
                <w:webHidden/>
              </w:rPr>
              <w:fldChar w:fldCharType="separate"/>
            </w:r>
            <w:r w:rsidR="00524926">
              <w:rPr>
                <w:noProof/>
                <w:webHidden/>
              </w:rPr>
              <w:t>3</w:t>
            </w:r>
            <w:r w:rsidR="00524926">
              <w:rPr>
                <w:noProof/>
                <w:webHidden/>
              </w:rPr>
              <w:fldChar w:fldCharType="end"/>
            </w:r>
          </w:hyperlink>
        </w:p>
        <w:p w:rsidR="00524926" w:rsidRDefault="002B009A">
          <w:pPr>
            <w:pStyle w:val="TDC4"/>
            <w:tabs>
              <w:tab w:val="right" w:leader="dot" w:pos="8261"/>
            </w:tabs>
            <w:rPr>
              <w:rFonts w:eastAsiaTheme="minorEastAsia"/>
              <w:noProof/>
              <w:sz w:val="22"/>
              <w:szCs w:val="22"/>
              <w:lang w:eastAsia="es-CR"/>
            </w:rPr>
          </w:pPr>
          <w:hyperlink w:anchor="_Toc368145653" w:history="1">
            <w:r w:rsidR="00524926" w:rsidRPr="00D13F6A">
              <w:rPr>
                <w:rStyle w:val="Hipervnculo"/>
                <w:noProof/>
              </w:rPr>
              <w:t>Proyectos:</w:t>
            </w:r>
            <w:r w:rsidR="00524926">
              <w:rPr>
                <w:noProof/>
                <w:webHidden/>
              </w:rPr>
              <w:tab/>
            </w:r>
            <w:r w:rsidR="00524926">
              <w:rPr>
                <w:noProof/>
                <w:webHidden/>
              </w:rPr>
              <w:fldChar w:fldCharType="begin"/>
            </w:r>
            <w:r w:rsidR="00524926">
              <w:rPr>
                <w:noProof/>
                <w:webHidden/>
              </w:rPr>
              <w:instrText xml:space="preserve"> PAGEREF _Toc368145653 \h </w:instrText>
            </w:r>
            <w:r w:rsidR="00524926">
              <w:rPr>
                <w:noProof/>
                <w:webHidden/>
              </w:rPr>
            </w:r>
            <w:r w:rsidR="00524926">
              <w:rPr>
                <w:noProof/>
                <w:webHidden/>
              </w:rPr>
              <w:fldChar w:fldCharType="separate"/>
            </w:r>
            <w:r w:rsidR="00524926">
              <w:rPr>
                <w:noProof/>
                <w:webHidden/>
              </w:rPr>
              <w:t>4</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54" w:history="1">
            <w:r w:rsidR="00524926" w:rsidRPr="00D13F6A">
              <w:rPr>
                <w:rStyle w:val="Hipervnculo"/>
                <w:noProof/>
              </w:rPr>
              <w:t>Estándares de la Empresa</w:t>
            </w:r>
            <w:r w:rsidR="00524926">
              <w:rPr>
                <w:noProof/>
                <w:webHidden/>
              </w:rPr>
              <w:tab/>
            </w:r>
            <w:r w:rsidR="00524926">
              <w:rPr>
                <w:noProof/>
                <w:webHidden/>
              </w:rPr>
              <w:fldChar w:fldCharType="begin"/>
            </w:r>
            <w:r w:rsidR="00524926">
              <w:rPr>
                <w:noProof/>
                <w:webHidden/>
              </w:rPr>
              <w:instrText xml:space="preserve"> PAGEREF _Toc368145654 \h </w:instrText>
            </w:r>
            <w:r w:rsidR="00524926">
              <w:rPr>
                <w:noProof/>
                <w:webHidden/>
              </w:rPr>
            </w:r>
            <w:r w:rsidR="00524926">
              <w:rPr>
                <w:noProof/>
                <w:webHidden/>
              </w:rPr>
              <w:fldChar w:fldCharType="separate"/>
            </w:r>
            <w:r w:rsidR="00524926">
              <w:rPr>
                <w:noProof/>
                <w:webHidden/>
              </w:rPr>
              <w:t>4</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55" w:history="1">
            <w:r w:rsidR="00524926" w:rsidRPr="00D13F6A">
              <w:rPr>
                <w:rStyle w:val="Hipervnculo"/>
                <w:noProof/>
              </w:rPr>
              <w:t>Estándares de Documentación de Proyecto</w:t>
            </w:r>
            <w:r w:rsidR="00524926">
              <w:rPr>
                <w:noProof/>
                <w:webHidden/>
              </w:rPr>
              <w:tab/>
            </w:r>
            <w:r w:rsidR="00524926">
              <w:rPr>
                <w:noProof/>
                <w:webHidden/>
              </w:rPr>
              <w:fldChar w:fldCharType="begin"/>
            </w:r>
            <w:r w:rsidR="00524926">
              <w:rPr>
                <w:noProof/>
                <w:webHidden/>
              </w:rPr>
              <w:instrText xml:space="preserve"> PAGEREF _Toc368145655 \h </w:instrText>
            </w:r>
            <w:r w:rsidR="00524926">
              <w:rPr>
                <w:noProof/>
                <w:webHidden/>
              </w:rPr>
            </w:r>
            <w:r w:rsidR="00524926">
              <w:rPr>
                <w:noProof/>
                <w:webHidden/>
              </w:rPr>
              <w:fldChar w:fldCharType="separate"/>
            </w:r>
            <w:r w:rsidR="00524926">
              <w:rPr>
                <w:noProof/>
                <w:webHidden/>
              </w:rPr>
              <w:t>5</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56" w:history="1">
            <w:r w:rsidR="00524926" w:rsidRPr="00D13F6A">
              <w:rPr>
                <w:rStyle w:val="Hipervnculo"/>
                <w:noProof/>
                <w:lang w:eastAsia="es-ES"/>
              </w:rPr>
              <w:t xml:space="preserve">Formato </w:t>
            </w:r>
            <w:r w:rsidR="00524926" w:rsidRPr="00D13F6A">
              <w:rPr>
                <w:rStyle w:val="Hipervnculo"/>
                <w:noProof/>
              </w:rPr>
              <w:t>de</w:t>
            </w:r>
            <w:r w:rsidR="00524926" w:rsidRPr="00D13F6A">
              <w:rPr>
                <w:rStyle w:val="Hipervnculo"/>
                <w:noProof/>
                <w:lang w:eastAsia="es-ES"/>
              </w:rPr>
              <w:t xml:space="preserve"> archivos permitidos</w:t>
            </w:r>
            <w:r w:rsidR="00524926">
              <w:rPr>
                <w:noProof/>
                <w:webHidden/>
              </w:rPr>
              <w:tab/>
            </w:r>
            <w:r w:rsidR="00524926">
              <w:rPr>
                <w:noProof/>
                <w:webHidden/>
              </w:rPr>
              <w:fldChar w:fldCharType="begin"/>
            </w:r>
            <w:r w:rsidR="00524926">
              <w:rPr>
                <w:noProof/>
                <w:webHidden/>
              </w:rPr>
              <w:instrText xml:space="preserve"> PAGEREF _Toc368145656 \h </w:instrText>
            </w:r>
            <w:r w:rsidR="00524926">
              <w:rPr>
                <w:noProof/>
                <w:webHidden/>
              </w:rPr>
            </w:r>
            <w:r w:rsidR="00524926">
              <w:rPr>
                <w:noProof/>
                <w:webHidden/>
              </w:rPr>
              <w:fldChar w:fldCharType="separate"/>
            </w:r>
            <w:r w:rsidR="00524926">
              <w:rPr>
                <w:noProof/>
                <w:webHidden/>
              </w:rPr>
              <w:t>6</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57" w:history="1">
            <w:r w:rsidR="00524926" w:rsidRPr="00D13F6A">
              <w:rPr>
                <w:rStyle w:val="Hipervnculo"/>
                <w:noProof/>
                <w:lang w:eastAsia="es-ES"/>
              </w:rPr>
              <w:t>Plantillas</w:t>
            </w:r>
            <w:r w:rsidR="00524926">
              <w:rPr>
                <w:noProof/>
                <w:webHidden/>
              </w:rPr>
              <w:tab/>
            </w:r>
            <w:r w:rsidR="00524926">
              <w:rPr>
                <w:noProof/>
                <w:webHidden/>
              </w:rPr>
              <w:fldChar w:fldCharType="begin"/>
            </w:r>
            <w:r w:rsidR="00524926">
              <w:rPr>
                <w:noProof/>
                <w:webHidden/>
              </w:rPr>
              <w:instrText xml:space="preserve"> PAGEREF _Toc368145657 \h </w:instrText>
            </w:r>
            <w:r w:rsidR="00524926">
              <w:rPr>
                <w:noProof/>
                <w:webHidden/>
              </w:rPr>
            </w:r>
            <w:r w:rsidR="00524926">
              <w:rPr>
                <w:noProof/>
                <w:webHidden/>
              </w:rPr>
              <w:fldChar w:fldCharType="separate"/>
            </w:r>
            <w:r w:rsidR="00524926">
              <w:rPr>
                <w:noProof/>
                <w:webHidden/>
              </w:rPr>
              <w:t>6</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58" w:history="1">
            <w:r w:rsidR="00524926" w:rsidRPr="00D13F6A">
              <w:rPr>
                <w:rStyle w:val="Hipervnculo"/>
                <w:noProof/>
                <w:lang w:eastAsia="es-ES"/>
              </w:rPr>
              <w:t>Tipografía</w:t>
            </w:r>
            <w:r w:rsidR="00524926">
              <w:rPr>
                <w:noProof/>
                <w:webHidden/>
              </w:rPr>
              <w:tab/>
            </w:r>
            <w:r w:rsidR="00524926">
              <w:rPr>
                <w:noProof/>
                <w:webHidden/>
              </w:rPr>
              <w:fldChar w:fldCharType="begin"/>
            </w:r>
            <w:r w:rsidR="00524926">
              <w:rPr>
                <w:noProof/>
                <w:webHidden/>
              </w:rPr>
              <w:instrText xml:space="preserve"> PAGEREF _Toc368145658 \h </w:instrText>
            </w:r>
            <w:r w:rsidR="00524926">
              <w:rPr>
                <w:noProof/>
                <w:webHidden/>
              </w:rPr>
            </w:r>
            <w:r w:rsidR="00524926">
              <w:rPr>
                <w:noProof/>
                <w:webHidden/>
              </w:rPr>
              <w:fldChar w:fldCharType="separate"/>
            </w:r>
            <w:r w:rsidR="00524926">
              <w:rPr>
                <w:noProof/>
                <w:webHidden/>
              </w:rPr>
              <w:t>6</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59" w:history="1">
            <w:r w:rsidR="00524926" w:rsidRPr="00D13F6A">
              <w:rPr>
                <w:rStyle w:val="Hipervnculo"/>
                <w:noProof/>
                <w:lang w:eastAsia="es-ES"/>
              </w:rPr>
              <w:t>Márgenes de documentos</w:t>
            </w:r>
            <w:r w:rsidR="00524926">
              <w:rPr>
                <w:noProof/>
                <w:webHidden/>
              </w:rPr>
              <w:tab/>
            </w:r>
            <w:r w:rsidR="00524926">
              <w:rPr>
                <w:noProof/>
                <w:webHidden/>
              </w:rPr>
              <w:fldChar w:fldCharType="begin"/>
            </w:r>
            <w:r w:rsidR="00524926">
              <w:rPr>
                <w:noProof/>
                <w:webHidden/>
              </w:rPr>
              <w:instrText xml:space="preserve"> PAGEREF _Toc368145659 \h </w:instrText>
            </w:r>
            <w:r w:rsidR="00524926">
              <w:rPr>
                <w:noProof/>
                <w:webHidden/>
              </w:rPr>
            </w:r>
            <w:r w:rsidR="00524926">
              <w:rPr>
                <w:noProof/>
                <w:webHidden/>
              </w:rPr>
              <w:fldChar w:fldCharType="separate"/>
            </w:r>
            <w:r w:rsidR="00524926">
              <w:rPr>
                <w:noProof/>
                <w:webHidden/>
              </w:rPr>
              <w:t>8</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60" w:history="1">
            <w:r w:rsidR="00524926" w:rsidRPr="00D13F6A">
              <w:rPr>
                <w:rStyle w:val="Hipervnculo"/>
                <w:noProof/>
                <w:lang w:eastAsia="es-ES"/>
              </w:rPr>
              <w:t>Definición de Encabezado y Pie de Página de documentos</w:t>
            </w:r>
            <w:r w:rsidR="00524926">
              <w:rPr>
                <w:noProof/>
                <w:webHidden/>
              </w:rPr>
              <w:tab/>
            </w:r>
            <w:r w:rsidR="00524926">
              <w:rPr>
                <w:noProof/>
                <w:webHidden/>
              </w:rPr>
              <w:fldChar w:fldCharType="begin"/>
            </w:r>
            <w:r w:rsidR="00524926">
              <w:rPr>
                <w:noProof/>
                <w:webHidden/>
              </w:rPr>
              <w:instrText xml:space="preserve"> PAGEREF _Toc368145660 \h </w:instrText>
            </w:r>
            <w:r w:rsidR="00524926">
              <w:rPr>
                <w:noProof/>
                <w:webHidden/>
              </w:rPr>
            </w:r>
            <w:r w:rsidR="00524926">
              <w:rPr>
                <w:noProof/>
                <w:webHidden/>
              </w:rPr>
              <w:fldChar w:fldCharType="separate"/>
            </w:r>
            <w:r w:rsidR="00524926">
              <w:rPr>
                <w:noProof/>
                <w:webHidden/>
              </w:rPr>
              <w:t>8</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61" w:history="1">
            <w:r w:rsidR="00524926" w:rsidRPr="00D13F6A">
              <w:rPr>
                <w:rStyle w:val="Hipervnculo"/>
                <w:noProof/>
                <w:lang w:eastAsia="es-ES"/>
              </w:rPr>
              <w:t>Estándar para el envío de correos</w:t>
            </w:r>
            <w:r w:rsidR="00524926">
              <w:rPr>
                <w:noProof/>
                <w:webHidden/>
              </w:rPr>
              <w:tab/>
            </w:r>
            <w:r w:rsidR="00524926">
              <w:rPr>
                <w:noProof/>
                <w:webHidden/>
              </w:rPr>
              <w:fldChar w:fldCharType="begin"/>
            </w:r>
            <w:r w:rsidR="00524926">
              <w:rPr>
                <w:noProof/>
                <w:webHidden/>
              </w:rPr>
              <w:instrText xml:space="preserve"> PAGEREF _Toc368145661 \h </w:instrText>
            </w:r>
            <w:r w:rsidR="00524926">
              <w:rPr>
                <w:noProof/>
                <w:webHidden/>
              </w:rPr>
            </w:r>
            <w:r w:rsidR="00524926">
              <w:rPr>
                <w:noProof/>
                <w:webHidden/>
              </w:rPr>
              <w:fldChar w:fldCharType="separate"/>
            </w:r>
            <w:r w:rsidR="00524926">
              <w:rPr>
                <w:noProof/>
                <w:webHidden/>
              </w:rPr>
              <w:t>8</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62" w:history="1">
            <w:r w:rsidR="00524926" w:rsidRPr="00D13F6A">
              <w:rPr>
                <w:rStyle w:val="Hipervnculo"/>
                <w:noProof/>
              </w:rPr>
              <w:t>Estándares de Desarrollo</w:t>
            </w:r>
            <w:r w:rsidR="00524926">
              <w:rPr>
                <w:noProof/>
                <w:webHidden/>
              </w:rPr>
              <w:tab/>
            </w:r>
            <w:r w:rsidR="00524926">
              <w:rPr>
                <w:noProof/>
                <w:webHidden/>
              </w:rPr>
              <w:fldChar w:fldCharType="begin"/>
            </w:r>
            <w:r w:rsidR="00524926">
              <w:rPr>
                <w:noProof/>
                <w:webHidden/>
              </w:rPr>
              <w:instrText xml:space="preserve"> PAGEREF _Toc368145662 \h </w:instrText>
            </w:r>
            <w:r w:rsidR="00524926">
              <w:rPr>
                <w:noProof/>
                <w:webHidden/>
              </w:rPr>
            </w:r>
            <w:r w:rsidR="00524926">
              <w:rPr>
                <w:noProof/>
                <w:webHidden/>
              </w:rPr>
              <w:fldChar w:fldCharType="separate"/>
            </w:r>
            <w:r w:rsidR="00524926">
              <w:rPr>
                <w:noProof/>
                <w:webHidden/>
              </w:rPr>
              <w:t>10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63" w:history="1">
            <w:r w:rsidR="00524926" w:rsidRPr="00D13F6A">
              <w:rPr>
                <w:rStyle w:val="Hipervnculo"/>
                <w:noProof/>
              </w:rPr>
              <w:t>Plataforma de desarrollo</w:t>
            </w:r>
            <w:r w:rsidR="00524926">
              <w:rPr>
                <w:noProof/>
                <w:webHidden/>
              </w:rPr>
              <w:tab/>
            </w:r>
            <w:r w:rsidR="00524926">
              <w:rPr>
                <w:noProof/>
                <w:webHidden/>
              </w:rPr>
              <w:fldChar w:fldCharType="begin"/>
            </w:r>
            <w:r w:rsidR="00524926">
              <w:rPr>
                <w:noProof/>
                <w:webHidden/>
              </w:rPr>
              <w:instrText xml:space="preserve"> PAGEREF _Toc368145663 \h </w:instrText>
            </w:r>
            <w:r w:rsidR="00524926">
              <w:rPr>
                <w:noProof/>
                <w:webHidden/>
              </w:rPr>
            </w:r>
            <w:r w:rsidR="00524926">
              <w:rPr>
                <w:noProof/>
                <w:webHidden/>
              </w:rPr>
              <w:fldChar w:fldCharType="separate"/>
            </w:r>
            <w:r w:rsidR="00524926">
              <w:rPr>
                <w:noProof/>
                <w:webHidden/>
              </w:rPr>
              <w:t>10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64" w:history="1">
            <w:r w:rsidR="00524926" w:rsidRPr="00D13F6A">
              <w:rPr>
                <w:rStyle w:val="Hipervnculo"/>
                <w:noProof/>
              </w:rPr>
              <w:t>Notación:</w:t>
            </w:r>
            <w:r w:rsidR="00524926">
              <w:rPr>
                <w:noProof/>
                <w:webHidden/>
              </w:rPr>
              <w:tab/>
            </w:r>
            <w:r w:rsidR="00524926">
              <w:rPr>
                <w:noProof/>
                <w:webHidden/>
              </w:rPr>
              <w:fldChar w:fldCharType="begin"/>
            </w:r>
            <w:r w:rsidR="00524926">
              <w:rPr>
                <w:noProof/>
                <w:webHidden/>
              </w:rPr>
              <w:instrText xml:space="preserve"> PAGEREF _Toc368145664 \h </w:instrText>
            </w:r>
            <w:r w:rsidR="00524926">
              <w:rPr>
                <w:noProof/>
                <w:webHidden/>
              </w:rPr>
            </w:r>
            <w:r w:rsidR="00524926">
              <w:rPr>
                <w:noProof/>
                <w:webHidden/>
              </w:rPr>
              <w:fldChar w:fldCharType="separate"/>
            </w:r>
            <w:r w:rsidR="00524926">
              <w:rPr>
                <w:noProof/>
                <w:webHidden/>
              </w:rPr>
              <w:t>10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65" w:history="1">
            <w:r w:rsidR="00524926" w:rsidRPr="00D13F6A">
              <w:rPr>
                <w:rStyle w:val="Hipervnculo"/>
                <w:noProof/>
              </w:rPr>
              <w:t>Sangría y Espaciamiento</w:t>
            </w:r>
            <w:r w:rsidR="00524926">
              <w:rPr>
                <w:noProof/>
                <w:webHidden/>
              </w:rPr>
              <w:tab/>
            </w:r>
            <w:r w:rsidR="00524926">
              <w:rPr>
                <w:noProof/>
                <w:webHidden/>
              </w:rPr>
              <w:fldChar w:fldCharType="begin"/>
            </w:r>
            <w:r w:rsidR="00524926">
              <w:rPr>
                <w:noProof/>
                <w:webHidden/>
              </w:rPr>
              <w:instrText xml:space="preserve"> PAGEREF _Toc368145665 \h </w:instrText>
            </w:r>
            <w:r w:rsidR="00524926">
              <w:rPr>
                <w:noProof/>
                <w:webHidden/>
              </w:rPr>
            </w:r>
            <w:r w:rsidR="00524926">
              <w:rPr>
                <w:noProof/>
                <w:webHidden/>
              </w:rPr>
              <w:fldChar w:fldCharType="separate"/>
            </w:r>
            <w:r w:rsidR="00524926">
              <w:rPr>
                <w:noProof/>
                <w:webHidden/>
              </w:rPr>
              <w:t>13</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66" w:history="1">
            <w:r w:rsidR="00524926" w:rsidRPr="00D13F6A">
              <w:rPr>
                <w:rStyle w:val="Hipervnculo"/>
                <w:noProof/>
              </w:rPr>
              <w:t>Comentarios</w:t>
            </w:r>
            <w:r w:rsidR="00524926">
              <w:rPr>
                <w:noProof/>
                <w:webHidden/>
              </w:rPr>
              <w:tab/>
            </w:r>
            <w:r w:rsidR="00524926">
              <w:rPr>
                <w:noProof/>
                <w:webHidden/>
              </w:rPr>
              <w:fldChar w:fldCharType="begin"/>
            </w:r>
            <w:r w:rsidR="00524926">
              <w:rPr>
                <w:noProof/>
                <w:webHidden/>
              </w:rPr>
              <w:instrText xml:space="preserve"> PAGEREF _Toc368145666 \h </w:instrText>
            </w:r>
            <w:r w:rsidR="00524926">
              <w:rPr>
                <w:noProof/>
                <w:webHidden/>
              </w:rPr>
            </w:r>
            <w:r w:rsidR="00524926">
              <w:rPr>
                <w:noProof/>
                <w:webHidden/>
              </w:rPr>
              <w:fldChar w:fldCharType="separate"/>
            </w:r>
            <w:r w:rsidR="00524926">
              <w:rPr>
                <w:noProof/>
                <w:webHidden/>
              </w:rPr>
              <w:t>14</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67" w:history="1">
            <w:r w:rsidR="00524926" w:rsidRPr="00D13F6A">
              <w:rPr>
                <w:rStyle w:val="Hipervnculo"/>
                <w:noProof/>
              </w:rPr>
              <w:t>Bases de Datos</w:t>
            </w:r>
            <w:r w:rsidR="00524926">
              <w:rPr>
                <w:noProof/>
                <w:webHidden/>
              </w:rPr>
              <w:tab/>
            </w:r>
            <w:r w:rsidR="00524926">
              <w:rPr>
                <w:noProof/>
                <w:webHidden/>
              </w:rPr>
              <w:fldChar w:fldCharType="begin"/>
            </w:r>
            <w:r w:rsidR="00524926">
              <w:rPr>
                <w:noProof/>
                <w:webHidden/>
              </w:rPr>
              <w:instrText xml:space="preserve"> PAGEREF _Toc368145667 \h </w:instrText>
            </w:r>
            <w:r w:rsidR="00524926">
              <w:rPr>
                <w:noProof/>
                <w:webHidden/>
              </w:rPr>
            </w:r>
            <w:r w:rsidR="00524926">
              <w:rPr>
                <w:noProof/>
                <w:webHidden/>
              </w:rPr>
              <w:fldChar w:fldCharType="separate"/>
            </w:r>
            <w:r w:rsidR="00524926">
              <w:rPr>
                <w:noProof/>
                <w:webHidden/>
              </w:rPr>
              <w:t>16</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68" w:history="1">
            <w:r w:rsidR="00524926" w:rsidRPr="00D13F6A">
              <w:rPr>
                <w:rStyle w:val="Hipervnculo"/>
                <w:noProof/>
              </w:rPr>
              <w:t>Notación</w:t>
            </w:r>
            <w:r w:rsidR="00524926">
              <w:rPr>
                <w:noProof/>
                <w:webHidden/>
              </w:rPr>
              <w:tab/>
            </w:r>
            <w:r w:rsidR="00524926">
              <w:rPr>
                <w:noProof/>
                <w:webHidden/>
              </w:rPr>
              <w:fldChar w:fldCharType="begin"/>
            </w:r>
            <w:r w:rsidR="00524926">
              <w:rPr>
                <w:noProof/>
                <w:webHidden/>
              </w:rPr>
              <w:instrText xml:space="preserve"> PAGEREF _Toc368145668 \h </w:instrText>
            </w:r>
            <w:r w:rsidR="00524926">
              <w:rPr>
                <w:noProof/>
                <w:webHidden/>
              </w:rPr>
            </w:r>
            <w:r w:rsidR="00524926">
              <w:rPr>
                <w:noProof/>
                <w:webHidden/>
              </w:rPr>
              <w:fldChar w:fldCharType="separate"/>
            </w:r>
            <w:r w:rsidR="00524926">
              <w:rPr>
                <w:noProof/>
                <w:webHidden/>
              </w:rPr>
              <w:t>16</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69" w:history="1">
            <w:r w:rsidR="00524926" w:rsidRPr="00D13F6A">
              <w:rPr>
                <w:rStyle w:val="Hipervnculo"/>
                <w:noProof/>
              </w:rPr>
              <w:t>Tablas y atributos.</w:t>
            </w:r>
            <w:r w:rsidR="00524926">
              <w:rPr>
                <w:noProof/>
                <w:webHidden/>
              </w:rPr>
              <w:tab/>
            </w:r>
            <w:r w:rsidR="00524926">
              <w:rPr>
                <w:noProof/>
                <w:webHidden/>
              </w:rPr>
              <w:fldChar w:fldCharType="begin"/>
            </w:r>
            <w:r w:rsidR="00524926">
              <w:rPr>
                <w:noProof/>
                <w:webHidden/>
              </w:rPr>
              <w:instrText xml:space="preserve"> PAGEREF _Toc368145669 \h </w:instrText>
            </w:r>
            <w:r w:rsidR="00524926">
              <w:rPr>
                <w:noProof/>
                <w:webHidden/>
              </w:rPr>
            </w:r>
            <w:r w:rsidR="00524926">
              <w:rPr>
                <w:noProof/>
                <w:webHidden/>
              </w:rPr>
              <w:fldChar w:fldCharType="separate"/>
            </w:r>
            <w:r w:rsidR="00524926">
              <w:rPr>
                <w:noProof/>
                <w:webHidden/>
              </w:rPr>
              <w:t>16</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70" w:history="1">
            <w:r w:rsidR="00524926" w:rsidRPr="00D13F6A">
              <w:rPr>
                <w:rStyle w:val="Hipervnculo"/>
                <w:noProof/>
              </w:rPr>
              <w:t>Cliente Principal</w:t>
            </w:r>
            <w:r w:rsidR="00524926">
              <w:rPr>
                <w:noProof/>
                <w:webHidden/>
              </w:rPr>
              <w:tab/>
            </w:r>
            <w:r w:rsidR="00524926">
              <w:rPr>
                <w:noProof/>
                <w:webHidden/>
              </w:rPr>
              <w:fldChar w:fldCharType="begin"/>
            </w:r>
            <w:r w:rsidR="00524926">
              <w:rPr>
                <w:noProof/>
                <w:webHidden/>
              </w:rPr>
              <w:instrText xml:space="preserve"> PAGEREF _Toc368145670 \h </w:instrText>
            </w:r>
            <w:r w:rsidR="00524926">
              <w:rPr>
                <w:noProof/>
                <w:webHidden/>
              </w:rPr>
            </w:r>
            <w:r w:rsidR="00524926">
              <w:rPr>
                <w:noProof/>
                <w:webHidden/>
              </w:rPr>
              <w:fldChar w:fldCharType="separate"/>
            </w:r>
            <w:r w:rsidR="00524926">
              <w:rPr>
                <w:noProof/>
                <w:webHidden/>
              </w:rPr>
              <w:t>19</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71" w:history="1">
            <w:r w:rsidR="00524926" w:rsidRPr="00D13F6A">
              <w:rPr>
                <w:rStyle w:val="Hipervnculo"/>
                <w:noProof/>
              </w:rPr>
              <w:t>Soportic</w:t>
            </w:r>
            <w:r w:rsidR="00524926">
              <w:rPr>
                <w:noProof/>
                <w:webHidden/>
              </w:rPr>
              <w:tab/>
            </w:r>
            <w:r w:rsidR="00524926">
              <w:rPr>
                <w:noProof/>
                <w:webHidden/>
              </w:rPr>
              <w:fldChar w:fldCharType="begin"/>
            </w:r>
            <w:r w:rsidR="00524926">
              <w:rPr>
                <w:noProof/>
                <w:webHidden/>
              </w:rPr>
              <w:instrText xml:space="preserve"> PAGEREF _Toc368145671 \h </w:instrText>
            </w:r>
            <w:r w:rsidR="00524926">
              <w:rPr>
                <w:noProof/>
                <w:webHidden/>
              </w:rPr>
            </w:r>
            <w:r w:rsidR="00524926">
              <w:rPr>
                <w:noProof/>
                <w:webHidden/>
              </w:rPr>
              <w:fldChar w:fldCharType="separate"/>
            </w:r>
            <w:r w:rsidR="00524926">
              <w:rPr>
                <w:noProof/>
                <w:webHidden/>
              </w:rPr>
              <w:t>19</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72" w:history="1">
            <w:r w:rsidR="00524926" w:rsidRPr="00D13F6A">
              <w:rPr>
                <w:rStyle w:val="Hipervnculo"/>
                <w:noProof/>
              </w:rPr>
              <w:t>Misión</w:t>
            </w:r>
            <w:r w:rsidR="00524926">
              <w:rPr>
                <w:noProof/>
                <w:webHidden/>
              </w:rPr>
              <w:tab/>
            </w:r>
            <w:r w:rsidR="00524926">
              <w:rPr>
                <w:noProof/>
                <w:webHidden/>
              </w:rPr>
              <w:fldChar w:fldCharType="begin"/>
            </w:r>
            <w:r w:rsidR="00524926">
              <w:rPr>
                <w:noProof/>
                <w:webHidden/>
              </w:rPr>
              <w:instrText xml:space="preserve"> PAGEREF _Toc368145672 \h </w:instrText>
            </w:r>
            <w:r w:rsidR="00524926">
              <w:rPr>
                <w:noProof/>
                <w:webHidden/>
              </w:rPr>
            </w:r>
            <w:r w:rsidR="00524926">
              <w:rPr>
                <w:noProof/>
                <w:webHidden/>
              </w:rPr>
              <w:fldChar w:fldCharType="separate"/>
            </w:r>
            <w:r w:rsidR="00524926">
              <w:rPr>
                <w:noProof/>
                <w:webHidden/>
              </w:rPr>
              <w:t>20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73" w:history="1">
            <w:r w:rsidR="00524926" w:rsidRPr="00D13F6A">
              <w:rPr>
                <w:rStyle w:val="Hipervnculo"/>
                <w:noProof/>
              </w:rPr>
              <w:t>Visión</w:t>
            </w:r>
            <w:r w:rsidR="00524926">
              <w:rPr>
                <w:noProof/>
                <w:webHidden/>
              </w:rPr>
              <w:tab/>
            </w:r>
            <w:r w:rsidR="00524926">
              <w:rPr>
                <w:noProof/>
                <w:webHidden/>
              </w:rPr>
              <w:fldChar w:fldCharType="begin"/>
            </w:r>
            <w:r w:rsidR="00524926">
              <w:rPr>
                <w:noProof/>
                <w:webHidden/>
              </w:rPr>
              <w:instrText xml:space="preserve"> PAGEREF _Toc368145673 \h </w:instrText>
            </w:r>
            <w:r w:rsidR="00524926">
              <w:rPr>
                <w:noProof/>
                <w:webHidden/>
              </w:rPr>
            </w:r>
            <w:r w:rsidR="00524926">
              <w:rPr>
                <w:noProof/>
                <w:webHidden/>
              </w:rPr>
              <w:fldChar w:fldCharType="separate"/>
            </w:r>
            <w:r w:rsidR="00524926">
              <w:rPr>
                <w:noProof/>
                <w:webHidden/>
              </w:rPr>
              <w:t>20</w:t>
            </w:r>
            <w:r w:rsidR="00524926">
              <w:rPr>
                <w:noProof/>
                <w:webHidden/>
              </w:rPr>
              <w:fldChar w:fldCharType="end"/>
            </w:r>
          </w:hyperlink>
        </w:p>
        <w:p w:rsidR="00524926" w:rsidRDefault="002B009A">
          <w:pPr>
            <w:pStyle w:val="TDC1"/>
            <w:tabs>
              <w:tab w:val="right" w:leader="dot" w:pos="8261"/>
            </w:tabs>
            <w:rPr>
              <w:rFonts w:eastAsiaTheme="minorEastAsia"/>
              <w:b w:val="0"/>
              <w:bCs w:val="0"/>
              <w:caps w:val="0"/>
              <w:noProof/>
              <w:sz w:val="22"/>
              <w:szCs w:val="22"/>
              <w:lang w:eastAsia="es-CR"/>
            </w:rPr>
          </w:pPr>
          <w:hyperlink w:anchor="_Toc368145674" w:history="1">
            <w:r w:rsidR="00524926" w:rsidRPr="00D13F6A">
              <w:rPr>
                <w:rStyle w:val="Hipervnculo"/>
                <w:noProof/>
              </w:rPr>
              <w:t>Sistema de tickets para solicitud de soporte técnico</w:t>
            </w:r>
            <w:r w:rsidR="00524926">
              <w:rPr>
                <w:noProof/>
                <w:webHidden/>
              </w:rPr>
              <w:tab/>
            </w:r>
            <w:r w:rsidR="00524926">
              <w:rPr>
                <w:noProof/>
                <w:webHidden/>
              </w:rPr>
              <w:fldChar w:fldCharType="begin"/>
            </w:r>
            <w:r w:rsidR="00524926">
              <w:rPr>
                <w:noProof/>
                <w:webHidden/>
              </w:rPr>
              <w:instrText xml:space="preserve"> PAGEREF _Toc368145674 \h </w:instrText>
            </w:r>
            <w:r w:rsidR="00524926">
              <w:rPr>
                <w:noProof/>
                <w:webHidden/>
              </w:rPr>
            </w:r>
            <w:r w:rsidR="00524926">
              <w:rPr>
                <w:noProof/>
                <w:webHidden/>
              </w:rPr>
              <w:fldChar w:fldCharType="separate"/>
            </w:r>
            <w:r w:rsidR="00524926">
              <w:rPr>
                <w:noProof/>
                <w:webHidden/>
              </w:rPr>
              <w:t>20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75" w:history="1">
            <w:r w:rsidR="00524926" w:rsidRPr="00D13F6A">
              <w:rPr>
                <w:rStyle w:val="Hipervnculo"/>
                <w:noProof/>
              </w:rPr>
              <w:t>Necesidad</w:t>
            </w:r>
            <w:r w:rsidR="00524926">
              <w:rPr>
                <w:noProof/>
                <w:webHidden/>
              </w:rPr>
              <w:tab/>
            </w:r>
            <w:r w:rsidR="00524926">
              <w:rPr>
                <w:noProof/>
                <w:webHidden/>
              </w:rPr>
              <w:fldChar w:fldCharType="begin"/>
            </w:r>
            <w:r w:rsidR="00524926">
              <w:rPr>
                <w:noProof/>
                <w:webHidden/>
              </w:rPr>
              <w:instrText xml:space="preserve"> PAGEREF _Toc368145675 \h </w:instrText>
            </w:r>
            <w:r w:rsidR="00524926">
              <w:rPr>
                <w:noProof/>
                <w:webHidden/>
              </w:rPr>
            </w:r>
            <w:r w:rsidR="00524926">
              <w:rPr>
                <w:noProof/>
                <w:webHidden/>
              </w:rPr>
              <w:fldChar w:fldCharType="separate"/>
            </w:r>
            <w:r w:rsidR="00524926">
              <w:rPr>
                <w:noProof/>
                <w:webHidden/>
              </w:rPr>
              <w:t>20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76" w:history="1">
            <w:r w:rsidR="00524926" w:rsidRPr="00D13F6A">
              <w:rPr>
                <w:rStyle w:val="Hipervnculo"/>
                <w:noProof/>
              </w:rPr>
              <w:t>Ingreso de datos en el sistema</w:t>
            </w:r>
            <w:r w:rsidR="00524926">
              <w:rPr>
                <w:noProof/>
                <w:webHidden/>
              </w:rPr>
              <w:tab/>
            </w:r>
            <w:r w:rsidR="00524926">
              <w:rPr>
                <w:noProof/>
                <w:webHidden/>
              </w:rPr>
              <w:fldChar w:fldCharType="begin"/>
            </w:r>
            <w:r w:rsidR="00524926">
              <w:rPr>
                <w:noProof/>
                <w:webHidden/>
              </w:rPr>
              <w:instrText xml:space="preserve"> PAGEREF _Toc368145676 \h </w:instrText>
            </w:r>
            <w:r w:rsidR="00524926">
              <w:rPr>
                <w:noProof/>
                <w:webHidden/>
              </w:rPr>
            </w:r>
            <w:r w:rsidR="00524926">
              <w:rPr>
                <w:noProof/>
                <w:webHidden/>
              </w:rPr>
              <w:fldChar w:fldCharType="separate"/>
            </w:r>
            <w:r w:rsidR="00524926">
              <w:rPr>
                <w:noProof/>
                <w:webHidden/>
              </w:rPr>
              <w:t>20</w:t>
            </w:r>
            <w:r w:rsidR="00524926">
              <w:rPr>
                <w:noProof/>
                <w:webHidden/>
              </w:rPr>
              <w:fldChar w:fldCharType="end"/>
            </w:r>
          </w:hyperlink>
        </w:p>
        <w:p w:rsidR="00524926" w:rsidRDefault="002B009A">
          <w:pPr>
            <w:pStyle w:val="TDC2"/>
            <w:tabs>
              <w:tab w:val="right" w:leader="dot" w:pos="8261"/>
            </w:tabs>
            <w:rPr>
              <w:rFonts w:eastAsiaTheme="minorEastAsia"/>
              <w:smallCaps w:val="0"/>
              <w:noProof/>
              <w:sz w:val="22"/>
              <w:szCs w:val="22"/>
              <w:lang w:eastAsia="es-CR"/>
            </w:rPr>
          </w:pPr>
          <w:hyperlink w:anchor="_Toc368145677" w:history="1">
            <w:r w:rsidR="00524926" w:rsidRPr="00D13F6A">
              <w:rPr>
                <w:rStyle w:val="Hipervnculo"/>
                <w:noProof/>
              </w:rPr>
              <w:t>Funcionalidades del sistema.</w:t>
            </w:r>
            <w:r w:rsidR="00524926">
              <w:rPr>
                <w:noProof/>
                <w:webHidden/>
              </w:rPr>
              <w:tab/>
            </w:r>
            <w:r w:rsidR="00524926">
              <w:rPr>
                <w:noProof/>
                <w:webHidden/>
              </w:rPr>
              <w:fldChar w:fldCharType="begin"/>
            </w:r>
            <w:r w:rsidR="00524926">
              <w:rPr>
                <w:noProof/>
                <w:webHidden/>
              </w:rPr>
              <w:instrText xml:space="preserve"> PAGEREF _Toc368145677 \h </w:instrText>
            </w:r>
            <w:r w:rsidR="00524926">
              <w:rPr>
                <w:noProof/>
                <w:webHidden/>
              </w:rPr>
            </w:r>
            <w:r w:rsidR="00524926">
              <w:rPr>
                <w:noProof/>
                <w:webHidden/>
              </w:rPr>
              <w:fldChar w:fldCharType="separate"/>
            </w:r>
            <w:r w:rsidR="00524926">
              <w:rPr>
                <w:noProof/>
                <w:webHidden/>
              </w:rPr>
              <w:t>22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78" w:history="1">
            <w:r w:rsidR="00524926" w:rsidRPr="00D13F6A">
              <w:rPr>
                <w:rStyle w:val="Hipervnculo"/>
                <w:noProof/>
              </w:rPr>
              <w:t>Módulo de Tickets</w:t>
            </w:r>
            <w:r w:rsidR="00524926">
              <w:rPr>
                <w:noProof/>
                <w:webHidden/>
              </w:rPr>
              <w:tab/>
            </w:r>
            <w:r w:rsidR="00524926">
              <w:rPr>
                <w:noProof/>
                <w:webHidden/>
              </w:rPr>
              <w:fldChar w:fldCharType="begin"/>
            </w:r>
            <w:r w:rsidR="00524926">
              <w:rPr>
                <w:noProof/>
                <w:webHidden/>
              </w:rPr>
              <w:instrText xml:space="preserve"> PAGEREF _Toc368145678 \h </w:instrText>
            </w:r>
            <w:r w:rsidR="00524926">
              <w:rPr>
                <w:noProof/>
                <w:webHidden/>
              </w:rPr>
            </w:r>
            <w:r w:rsidR="00524926">
              <w:rPr>
                <w:noProof/>
                <w:webHidden/>
              </w:rPr>
              <w:fldChar w:fldCharType="separate"/>
            </w:r>
            <w:r w:rsidR="00524926">
              <w:rPr>
                <w:noProof/>
                <w:webHidden/>
              </w:rPr>
              <w:t>22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79" w:history="1">
            <w:r w:rsidR="00524926" w:rsidRPr="00D13F6A">
              <w:rPr>
                <w:rStyle w:val="Hipervnculo"/>
                <w:noProof/>
                <w:lang w:eastAsia="es-CR"/>
              </w:rPr>
              <w:t>Módulo de Seguridad</w:t>
            </w:r>
            <w:r w:rsidR="00524926">
              <w:rPr>
                <w:noProof/>
                <w:webHidden/>
              </w:rPr>
              <w:tab/>
            </w:r>
            <w:r w:rsidR="00524926">
              <w:rPr>
                <w:noProof/>
                <w:webHidden/>
              </w:rPr>
              <w:fldChar w:fldCharType="begin"/>
            </w:r>
            <w:r w:rsidR="00524926">
              <w:rPr>
                <w:noProof/>
                <w:webHidden/>
              </w:rPr>
              <w:instrText xml:space="preserve"> PAGEREF _Toc368145679 \h </w:instrText>
            </w:r>
            <w:r w:rsidR="00524926">
              <w:rPr>
                <w:noProof/>
                <w:webHidden/>
              </w:rPr>
            </w:r>
            <w:r w:rsidR="00524926">
              <w:rPr>
                <w:noProof/>
                <w:webHidden/>
              </w:rPr>
              <w:fldChar w:fldCharType="separate"/>
            </w:r>
            <w:r w:rsidR="00524926">
              <w:rPr>
                <w:noProof/>
                <w:webHidden/>
              </w:rPr>
              <w:t>22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80" w:history="1">
            <w:r w:rsidR="00524926" w:rsidRPr="00D13F6A">
              <w:rPr>
                <w:rStyle w:val="Hipervnculo"/>
                <w:noProof/>
                <w:lang w:eastAsia="es-CR"/>
              </w:rPr>
              <w:t>Reportes y Alertas</w:t>
            </w:r>
            <w:r w:rsidR="00524926">
              <w:rPr>
                <w:noProof/>
                <w:webHidden/>
              </w:rPr>
              <w:tab/>
            </w:r>
            <w:r w:rsidR="00524926">
              <w:rPr>
                <w:noProof/>
                <w:webHidden/>
              </w:rPr>
              <w:fldChar w:fldCharType="begin"/>
            </w:r>
            <w:r w:rsidR="00524926">
              <w:rPr>
                <w:noProof/>
                <w:webHidden/>
              </w:rPr>
              <w:instrText xml:space="preserve"> PAGEREF _Toc368145680 \h </w:instrText>
            </w:r>
            <w:r w:rsidR="00524926">
              <w:rPr>
                <w:noProof/>
                <w:webHidden/>
              </w:rPr>
            </w:r>
            <w:r w:rsidR="00524926">
              <w:rPr>
                <w:noProof/>
                <w:webHidden/>
              </w:rPr>
              <w:fldChar w:fldCharType="separate"/>
            </w:r>
            <w:r w:rsidR="00524926">
              <w:rPr>
                <w:noProof/>
                <w:webHidden/>
              </w:rPr>
              <w:t>22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81" w:history="1">
            <w:r w:rsidR="00524926" w:rsidRPr="00D13F6A">
              <w:rPr>
                <w:rStyle w:val="Hipervnculo"/>
                <w:noProof/>
                <w:lang w:eastAsia="es-CR"/>
              </w:rPr>
              <w:t>Módulo Cuentas x Cobrar y Cuentas x Pagar</w:t>
            </w:r>
            <w:r w:rsidR="00524926">
              <w:rPr>
                <w:noProof/>
                <w:webHidden/>
              </w:rPr>
              <w:tab/>
            </w:r>
            <w:r w:rsidR="00524926">
              <w:rPr>
                <w:noProof/>
                <w:webHidden/>
              </w:rPr>
              <w:fldChar w:fldCharType="begin"/>
            </w:r>
            <w:r w:rsidR="00524926">
              <w:rPr>
                <w:noProof/>
                <w:webHidden/>
              </w:rPr>
              <w:instrText xml:space="preserve"> PAGEREF _Toc368145681 \h </w:instrText>
            </w:r>
            <w:r w:rsidR="00524926">
              <w:rPr>
                <w:noProof/>
                <w:webHidden/>
              </w:rPr>
            </w:r>
            <w:r w:rsidR="00524926">
              <w:rPr>
                <w:noProof/>
                <w:webHidden/>
              </w:rPr>
              <w:fldChar w:fldCharType="separate"/>
            </w:r>
            <w:r w:rsidR="00524926">
              <w:rPr>
                <w:noProof/>
                <w:webHidden/>
              </w:rPr>
              <w:t>22</w:t>
            </w:r>
            <w:r w:rsidR="00524926">
              <w:rPr>
                <w:noProof/>
                <w:webHidden/>
              </w:rPr>
              <w:fldChar w:fldCharType="end"/>
            </w:r>
          </w:hyperlink>
        </w:p>
        <w:p w:rsidR="00524926" w:rsidRDefault="002B009A">
          <w:pPr>
            <w:pStyle w:val="TDC3"/>
            <w:tabs>
              <w:tab w:val="right" w:leader="dot" w:pos="8261"/>
            </w:tabs>
            <w:rPr>
              <w:rFonts w:eastAsiaTheme="minorEastAsia"/>
              <w:i w:val="0"/>
              <w:iCs w:val="0"/>
              <w:noProof/>
              <w:sz w:val="22"/>
              <w:szCs w:val="22"/>
              <w:lang w:eastAsia="es-CR"/>
            </w:rPr>
          </w:pPr>
          <w:hyperlink w:anchor="_Toc368145682" w:history="1">
            <w:r w:rsidR="00524926" w:rsidRPr="00D13F6A">
              <w:rPr>
                <w:rStyle w:val="Hipervnculo"/>
                <w:noProof/>
                <w:lang w:eastAsia="es-CR"/>
              </w:rPr>
              <w:t>RRHH</w:t>
            </w:r>
            <w:r w:rsidR="00524926">
              <w:rPr>
                <w:noProof/>
                <w:webHidden/>
              </w:rPr>
              <w:tab/>
            </w:r>
            <w:r w:rsidR="00524926">
              <w:rPr>
                <w:noProof/>
                <w:webHidden/>
              </w:rPr>
              <w:fldChar w:fldCharType="begin"/>
            </w:r>
            <w:r w:rsidR="00524926">
              <w:rPr>
                <w:noProof/>
                <w:webHidden/>
              </w:rPr>
              <w:instrText xml:space="preserve"> PAGEREF _Toc368145682 \h </w:instrText>
            </w:r>
            <w:r w:rsidR="00524926">
              <w:rPr>
                <w:noProof/>
                <w:webHidden/>
              </w:rPr>
            </w:r>
            <w:r w:rsidR="00524926">
              <w:rPr>
                <w:noProof/>
                <w:webHidden/>
              </w:rPr>
              <w:fldChar w:fldCharType="separate"/>
            </w:r>
            <w:r w:rsidR="00524926">
              <w:rPr>
                <w:noProof/>
                <w:webHidden/>
              </w:rPr>
              <w:t>22</w:t>
            </w:r>
            <w:r w:rsidR="00524926">
              <w:rPr>
                <w:noProof/>
                <w:webHidden/>
              </w:rPr>
              <w:fldChar w:fldCharType="end"/>
            </w:r>
          </w:hyperlink>
        </w:p>
        <w:p w:rsidR="00526A8D" w:rsidRPr="00835B97" w:rsidRDefault="00FE2DC8">
          <w:r w:rsidRPr="00835B97">
            <w:rPr>
              <w:b/>
              <w:bCs/>
              <w:caps/>
              <w:sz w:val="20"/>
              <w:szCs w:val="20"/>
            </w:rPr>
            <w:fldChar w:fldCharType="end"/>
          </w:r>
        </w:p>
      </w:sdtContent>
    </w:sdt>
    <w:p w:rsidR="00A13CF8" w:rsidRPr="00835B97" w:rsidRDefault="00A13CF8" w:rsidP="00A13CF8">
      <w:pPr>
        <w:sectPr w:rsidR="00A13CF8" w:rsidRPr="00835B97" w:rsidSect="00141BB8">
          <w:headerReference w:type="default" r:id="rId12"/>
          <w:footerReference w:type="default" r:id="rId13"/>
          <w:pgSz w:w="12240" w:h="15840"/>
          <w:pgMar w:top="1701" w:right="1701" w:bottom="1418" w:left="1701" w:header="709" w:footer="709" w:gutter="567"/>
          <w:pgNumType w:fmt="lowerRoman" w:start="1"/>
          <w:cols w:space="708"/>
          <w:docGrid w:linePitch="360"/>
        </w:sectPr>
      </w:pPr>
    </w:p>
    <w:p w:rsidR="00A55427" w:rsidRPr="00835B97" w:rsidRDefault="00A55427" w:rsidP="00C72653">
      <w:pPr>
        <w:pStyle w:val="Ttulo"/>
        <w:spacing w:after="120" w:line="360" w:lineRule="auto"/>
        <w:ind w:firstLine="284"/>
        <w:jc w:val="both"/>
      </w:pPr>
      <w:bookmarkStart w:id="0" w:name="_Toc368145639"/>
      <w:r w:rsidRPr="00835B97">
        <w:lastRenderedPageBreak/>
        <w:t>Nuestra Empresa</w:t>
      </w:r>
      <w:bookmarkEnd w:id="0"/>
    </w:p>
    <w:p w:rsidR="00A55427" w:rsidRPr="00835B97" w:rsidRDefault="00A55427" w:rsidP="00C72653">
      <w:pPr>
        <w:pStyle w:val="Ttulo1"/>
        <w:spacing w:before="0" w:after="120" w:line="360" w:lineRule="auto"/>
        <w:ind w:firstLine="284"/>
        <w:jc w:val="both"/>
      </w:pPr>
      <w:bookmarkStart w:id="1" w:name="_Toc368145640"/>
      <w:r w:rsidRPr="00835B97">
        <w:t>¿Quiénes somos?</w:t>
      </w:r>
      <w:bookmarkEnd w:id="1"/>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Somos una empresa dedicada a brindar soluciones a las organizaciones mediante el desarrollo de software personalizado y adaptado a los requerimientos de cada uno de nuestros clientes.</w:t>
      </w:r>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En DB-Soft&amp;More pensamos que nuestros sistemas deben responder a las necesidades propias de cada empresa, de tal manera que logremos adecuar el sistema a las necesidades de los clientes, y no al revés, con esto nuestros clientes podrán ver que ahorran tiempo, dinero, y de una u otra forma simplifican su trabajo. Nuestro principal objetivo es cumplir a cabalidad todas las necesidades de cada sistema solicitado y en el tiempo dispuesto.</w:t>
      </w:r>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Por la experiencia con la que contamos nos comprometemos a brindar una garantía 100% confiable y de calidad, con personal altamente preparado.</w:t>
      </w:r>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Con cada proyecto que asumimos obtenemos más y mejores conocimientos y experiencia a la hora de ir desarrollando distintos sistemas, y esto nos permite brindar un servicio de alta calidad y buen servicio, con tecnología de punta y las mejores estrategias para ser innovadores y eficientes.</w:t>
      </w:r>
    </w:p>
    <w:p w:rsidR="00C350F3"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Nuestro compromiso de calidad y garantía, no se limita a la falta de errores en los sistemas, sino también a la entrega a tiempo de nuestros avances y pruebas del sistema para ir de la mano con nuestros clientes para lograr obtener el mayor rendimiento y satisfacción</w:t>
      </w:r>
    </w:p>
    <w:p w:rsidR="00A55427" w:rsidRPr="00835B97" w:rsidRDefault="00A55427" w:rsidP="00C72653">
      <w:pPr>
        <w:pStyle w:val="Ttulo2"/>
        <w:spacing w:before="0" w:after="120" w:line="360" w:lineRule="auto"/>
        <w:ind w:firstLine="284"/>
        <w:jc w:val="both"/>
        <w:rPr>
          <w:rFonts w:asciiTheme="minorHAnsi" w:hAnsiTheme="minorHAnsi"/>
        </w:rPr>
      </w:pPr>
      <w:bookmarkStart w:id="2" w:name="_Toc368145641"/>
      <w:r w:rsidRPr="00835B97">
        <w:rPr>
          <w:rFonts w:asciiTheme="minorHAnsi" w:hAnsiTheme="minorHAnsi"/>
        </w:rPr>
        <w:t>Misión</w:t>
      </w:r>
      <w:bookmarkEnd w:id="2"/>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Ser un personaje esencial en la satisfacción de las necesidades de nuestros clientes, solucionando sus</w:t>
      </w:r>
      <w:r w:rsidR="003B44A1" w:rsidRPr="009B080F">
        <w:rPr>
          <w:rFonts w:asciiTheme="minorHAnsi" w:hAnsiTheme="minorHAnsi"/>
          <w:sz w:val="22"/>
          <w:szCs w:val="22"/>
        </w:rPr>
        <w:t xml:space="preserve"> </w:t>
      </w:r>
      <w:r w:rsidRPr="009B080F">
        <w:rPr>
          <w:rFonts w:asciiTheme="minorHAnsi" w:hAnsiTheme="minorHAnsi"/>
          <w:sz w:val="22"/>
          <w:szCs w:val="22"/>
        </w:rPr>
        <w:t>problemas en cuanto a mejorar de rendimiento y calidad del servicio, para lograrlo contamos con</w:t>
      </w:r>
      <w:r w:rsidR="003B44A1" w:rsidRPr="009B080F">
        <w:rPr>
          <w:rFonts w:asciiTheme="minorHAnsi" w:hAnsiTheme="minorHAnsi"/>
          <w:sz w:val="22"/>
          <w:szCs w:val="22"/>
        </w:rPr>
        <w:t xml:space="preserve"> </w:t>
      </w:r>
      <w:r w:rsidRPr="009B080F">
        <w:rPr>
          <w:rFonts w:asciiTheme="minorHAnsi" w:hAnsiTheme="minorHAnsi"/>
          <w:sz w:val="22"/>
          <w:szCs w:val="22"/>
        </w:rPr>
        <w:t>personal calificado en distintas áreas, necesarias para lograr el adecuado funcionamiento de cualquier</w:t>
      </w:r>
      <w:r w:rsidR="003B44A1" w:rsidRPr="009B080F">
        <w:rPr>
          <w:rFonts w:asciiTheme="minorHAnsi" w:hAnsiTheme="minorHAnsi"/>
          <w:sz w:val="22"/>
          <w:szCs w:val="22"/>
        </w:rPr>
        <w:t xml:space="preserve"> </w:t>
      </w:r>
      <w:r w:rsidRPr="009B080F">
        <w:rPr>
          <w:rFonts w:asciiTheme="minorHAnsi" w:hAnsiTheme="minorHAnsi"/>
          <w:sz w:val="22"/>
          <w:szCs w:val="22"/>
        </w:rPr>
        <w:t>sistema desarrollado por nuestra empresa, implementando creatividad, iniciativa y los adecuados</w:t>
      </w:r>
      <w:r w:rsidR="003B44A1" w:rsidRPr="009B080F">
        <w:rPr>
          <w:rFonts w:asciiTheme="minorHAnsi" w:hAnsiTheme="minorHAnsi"/>
          <w:sz w:val="22"/>
          <w:szCs w:val="22"/>
        </w:rPr>
        <w:t xml:space="preserve"> </w:t>
      </w:r>
      <w:r w:rsidRPr="009B080F">
        <w:rPr>
          <w:rFonts w:asciiTheme="minorHAnsi" w:hAnsiTheme="minorHAnsi"/>
          <w:sz w:val="22"/>
          <w:szCs w:val="22"/>
        </w:rPr>
        <w:t>conocimientos para llevar a cabo el desarrollo de nuestros proyectos.</w:t>
      </w:r>
    </w:p>
    <w:p w:rsidR="00A55427" w:rsidRPr="00835B97" w:rsidRDefault="00A55427" w:rsidP="00C72653">
      <w:pPr>
        <w:pStyle w:val="Ttulo2"/>
        <w:spacing w:before="0" w:after="120" w:line="360" w:lineRule="auto"/>
        <w:ind w:firstLine="284"/>
        <w:jc w:val="both"/>
      </w:pPr>
      <w:bookmarkStart w:id="3" w:name="_Toc368145642"/>
      <w:r w:rsidRPr="00835B97">
        <w:lastRenderedPageBreak/>
        <w:t>Visión</w:t>
      </w:r>
      <w:bookmarkEnd w:id="3"/>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Ser la mejor y más reconocida empresa de desarrollo de software y aplicaciones tecnológicas para</w:t>
      </w:r>
      <w:r w:rsidR="003B44A1" w:rsidRPr="009B080F">
        <w:rPr>
          <w:rFonts w:asciiTheme="minorHAnsi" w:hAnsiTheme="minorHAnsi"/>
          <w:sz w:val="22"/>
          <w:szCs w:val="22"/>
        </w:rPr>
        <w:t xml:space="preserve"> </w:t>
      </w:r>
      <w:r w:rsidRPr="009B080F">
        <w:rPr>
          <w:rFonts w:asciiTheme="minorHAnsi" w:hAnsiTheme="minorHAnsi"/>
          <w:sz w:val="22"/>
          <w:szCs w:val="22"/>
        </w:rPr>
        <w:t>Costa Rica y Latinoamérica, por su calidad, tiempo de respuesta y excelente servicio.</w:t>
      </w:r>
    </w:p>
    <w:p w:rsidR="00A55427" w:rsidRPr="00835B97" w:rsidRDefault="00A55427" w:rsidP="00C72653">
      <w:pPr>
        <w:pStyle w:val="Ttulo2"/>
        <w:spacing w:before="0" w:after="120" w:line="360" w:lineRule="auto"/>
        <w:ind w:firstLine="284"/>
        <w:jc w:val="both"/>
      </w:pPr>
      <w:bookmarkStart w:id="4" w:name="_Toc368145643"/>
      <w:r w:rsidRPr="00835B97">
        <w:t>Valores</w:t>
      </w:r>
      <w:bookmarkEnd w:id="4"/>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En DB-Soft&amp;More vivimos en un ambiente de calidad e innovación tecnológica, buscando satisfacer a</w:t>
      </w:r>
      <w:r w:rsidR="003B44A1" w:rsidRPr="009B080F">
        <w:rPr>
          <w:rFonts w:asciiTheme="minorHAnsi" w:hAnsiTheme="minorHAnsi"/>
          <w:sz w:val="22"/>
          <w:szCs w:val="22"/>
        </w:rPr>
        <w:t xml:space="preserve"> </w:t>
      </w:r>
      <w:r w:rsidRPr="009B080F">
        <w:rPr>
          <w:rFonts w:asciiTheme="minorHAnsi" w:hAnsiTheme="minorHAnsi"/>
          <w:sz w:val="22"/>
          <w:szCs w:val="22"/>
        </w:rPr>
        <w:t>nuestros clientes mediante el surgimiento en la automatización de procesos y el conocimiento de</w:t>
      </w:r>
      <w:r w:rsidR="003B44A1" w:rsidRPr="009B080F">
        <w:rPr>
          <w:rFonts w:asciiTheme="minorHAnsi" w:hAnsiTheme="minorHAnsi"/>
          <w:sz w:val="22"/>
          <w:szCs w:val="22"/>
        </w:rPr>
        <w:t xml:space="preserve"> </w:t>
      </w:r>
      <w:r w:rsidRPr="009B080F">
        <w:rPr>
          <w:rFonts w:asciiTheme="minorHAnsi" w:hAnsiTheme="minorHAnsi"/>
          <w:sz w:val="22"/>
          <w:szCs w:val="22"/>
        </w:rPr>
        <w:t>nuestros desarrolladores.</w:t>
      </w:r>
    </w:p>
    <w:p w:rsidR="00A55427" w:rsidRPr="009B080F" w:rsidRDefault="00A55427"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Los valores que compartimos son:</w:t>
      </w:r>
    </w:p>
    <w:p w:rsidR="00A55427" w:rsidRPr="00835B97" w:rsidRDefault="00A55427" w:rsidP="0058662A">
      <w:pPr>
        <w:pStyle w:val="Prrafodelista"/>
        <w:numPr>
          <w:ilvl w:val="0"/>
          <w:numId w:val="8"/>
        </w:numPr>
        <w:spacing w:after="120" w:line="360" w:lineRule="auto"/>
        <w:jc w:val="both"/>
      </w:pPr>
      <w:r w:rsidRPr="00835B97">
        <w:t>Creatividad</w:t>
      </w:r>
    </w:p>
    <w:p w:rsidR="00A55427" w:rsidRPr="00835B97" w:rsidRDefault="00A55427" w:rsidP="0058662A">
      <w:pPr>
        <w:pStyle w:val="Prrafodelista"/>
        <w:numPr>
          <w:ilvl w:val="0"/>
          <w:numId w:val="8"/>
        </w:numPr>
        <w:spacing w:after="120" w:line="360" w:lineRule="auto"/>
        <w:jc w:val="both"/>
      </w:pPr>
      <w:r w:rsidRPr="00835B97">
        <w:t>Trabajo en Equipo</w:t>
      </w:r>
    </w:p>
    <w:p w:rsidR="00A55427" w:rsidRPr="00835B97" w:rsidRDefault="00A55427" w:rsidP="0058662A">
      <w:pPr>
        <w:pStyle w:val="Prrafodelista"/>
        <w:numPr>
          <w:ilvl w:val="0"/>
          <w:numId w:val="8"/>
        </w:numPr>
        <w:spacing w:after="120" w:line="360" w:lineRule="auto"/>
        <w:jc w:val="both"/>
      </w:pPr>
      <w:r w:rsidRPr="00835B97">
        <w:t>Cooperación</w:t>
      </w:r>
    </w:p>
    <w:p w:rsidR="00A55427" w:rsidRPr="00835B97" w:rsidRDefault="00A55427" w:rsidP="0058662A">
      <w:pPr>
        <w:pStyle w:val="Prrafodelista"/>
        <w:numPr>
          <w:ilvl w:val="0"/>
          <w:numId w:val="8"/>
        </w:numPr>
        <w:spacing w:after="120" w:line="360" w:lineRule="auto"/>
        <w:jc w:val="both"/>
      </w:pPr>
      <w:r w:rsidRPr="00835B97">
        <w:t>Liderazgo</w:t>
      </w:r>
    </w:p>
    <w:p w:rsidR="00A55427" w:rsidRPr="00835B97" w:rsidRDefault="00A55427" w:rsidP="0058662A">
      <w:pPr>
        <w:pStyle w:val="Prrafodelista"/>
        <w:numPr>
          <w:ilvl w:val="0"/>
          <w:numId w:val="8"/>
        </w:numPr>
        <w:spacing w:after="120" w:line="360" w:lineRule="auto"/>
        <w:jc w:val="both"/>
      </w:pPr>
      <w:r w:rsidRPr="00835B97">
        <w:t>Responsabilidad</w:t>
      </w:r>
    </w:p>
    <w:p w:rsidR="00A55427" w:rsidRPr="00835B97" w:rsidRDefault="00A55427" w:rsidP="0058662A">
      <w:pPr>
        <w:pStyle w:val="Prrafodelista"/>
        <w:numPr>
          <w:ilvl w:val="0"/>
          <w:numId w:val="8"/>
        </w:numPr>
        <w:spacing w:after="120" w:line="360" w:lineRule="auto"/>
        <w:jc w:val="both"/>
      </w:pPr>
      <w:r w:rsidRPr="00835B97">
        <w:t>Honestidad</w:t>
      </w:r>
    </w:p>
    <w:p w:rsidR="003B44A1" w:rsidRPr="00835B97" w:rsidRDefault="003B44A1" w:rsidP="0058662A">
      <w:pPr>
        <w:pStyle w:val="Ttulo2"/>
      </w:pPr>
      <w:bookmarkStart w:id="5" w:name="_Toc368145644"/>
      <w:r w:rsidRPr="00835B97">
        <w:t>Nuestro Equipo de Trabajo</w:t>
      </w:r>
      <w:bookmarkEnd w:id="5"/>
    </w:p>
    <w:p w:rsidR="003B44A1" w:rsidRPr="009B080F" w:rsidRDefault="003B44A1"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Contamos con personal especializado para cada una de las etapas del ciclo de vida del software, desde la definición de requerimientos hasta la planificación e implementación de la arquitectura de hardware para su correcto funcionamiento.</w:t>
      </w:r>
    </w:p>
    <w:p w:rsidR="003B44A1" w:rsidRPr="00835B97" w:rsidRDefault="002C7B57" w:rsidP="0058662A">
      <w:pPr>
        <w:pStyle w:val="Ttulo3"/>
      </w:pPr>
      <w:bookmarkStart w:id="6" w:name="_Toc368145645"/>
      <w:r w:rsidRPr="00835B97">
        <w:t>Desarroll</w:t>
      </w:r>
      <w:r w:rsidR="0058662A" w:rsidRPr="00835B97">
        <w:t>adores</w:t>
      </w:r>
      <w:bookmarkEnd w:id="6"/>
    </w:p>
    <w:p w:rsidR="002C7B57" w:rsidRPr="00835B97" w:rsidRDefault="002C7B57" w:rsidP="002F547E">
      <w:pPr>
        <w:pStyle w:val="Prrafodelista"/>
        <w:numPr>
          <w:ilvl w:val="0"/>
          <w:numId w:val="20"/>
        </w:numPr>
        <w:spacing w:after="120" w:line="360" w:lineRule="auto"/>
        <w:jc w:val="both"/>
      </w:pPr>
      <w:r w:rsidRPr="00835B97">
        <w:t xml:space="preserve">Andrés Ramírez, </w:t>
      </w:r>
      <w:r w:rsidR="001C0522" w:rsidRPr="00835B97">
        <w:t>D</w:t>
      </w:r>
      <w:r w:rsidRPr="00835B97">
        <w:t>esarrollador Junior.</w:t>
      </w:r>
    </w:p>
    <w:p w:rsidR="002C7B57" w:rsidRPr="00835B97" w:rsidRDefault="002C7B57" w:rsidP="002F547E">
      <w:pPr>
        <w:pStyle w:val="Prrafodelista"/>
        <w:numPr>
          <w:ilvl w:val="0"/>
          <w:numId w:val="20"/>
        </w:numPr>
        <w:spacing w:after="120" w:line="360" w:lineRule="auto"/>
        <w:jc w:val="both"/>
      </w:pPr>
      <w:r w:rsidRPr="00835B97">
        <w:t xml:space="preserve">Meyling Sánchez, </w:t>
      </w:r>
      <w:r w:rsidR="001C0522" w:rsidRPr="00835B97">
        <w:t>D</w:t>
      </w:r>
      <w:r w:rsidRPr="00835B97">
        <w:t>esarrollador Junior.</w:t>
      </w:r>
    </w:p>
    <w:p w:rsidR="002C7B57" w:rsidRPr="00835B97" w:rsidRDefault="002C7B57" w:rsidP="002F547E">
      <w:pPr>
        <w:pStyle w:val="Prrafodelista"/>
        <w:numPr>
          <w:ilvl w:val="0"/>
          <w:numId w:val="20"/>
        </w:numPr>
        <w:spacing w:after="120" w:line="360" w:lineRule="auto"/>
        <w:jc w:val="both"/>
      </w:pPr>
      <w:r w:rsidRPr="00835B97">
        <w:t xml:space="preserve">Diego Venegas, </w:t>
      </w:r>
      <w:r w:rsidR="001C0522" w:rsidRPr="00835B97">
        <w:t>D</w:t>
      </w:r>
      <w:r w:rsidRPr="00835B97">
        <w:t xml:space="preserve">esarrollador </w:t>
      </w:r>
      <w:proofErr w:type="spellStart"/>
      <w:r w:rsidR="00835B97" w:rsidRPr="00835B97">
        <w:t>S</w:t>
      </w:r>
      <w:r w:rsidR="00141BB8">
        <w:t>e</w:t>
      </w:r>
      <w:r w:rsidR="00835B97" w:rsidRPr="00835B97">
        <w:t>nior</w:t>
      </w:r>
      <w:proofErr w:type="spellEnd"/>
      <w:r w:rsidRPr="00835B97">
        <w:t>.</w:t>
      </w:r>
    </w:p>
    <w:p w:rsidR="002C7B57" w:rsidRPr="00835B97" w:rsidRDefault="002C7B57" w:rsidP="002F547E">
      <w:pPr>
        <w:pStyle w:val="Prrafodelista"/>
        <w:numPr>
          <w:ilvl w:val="0"/>
          <w:numId w:val="20"/>
        </w:numPr>
        <w:spacing w:after="120" w:line="360" w:lineRule="auto"/>
        <w:jc w:val="both"/>
      </w:pPr>
      <w:proofErr w:type="spellStart"/>
      <w:r w:rsidRPr="00835B97">
        <w:t>Dylan</w:t>
      </w:r>
      <w:proofErr w:type="spellEnd"/>
      <w:r w:rsidRPr="00835B97">
        <w:t xml:space="preserve"> Calderón, </w:t>
      </w:r>
      <w:r w:rsidR="001C0522" w:rsidRPr="00835B97">
        <w:t>D</w:t>
      </w:r>
      <w:r w:rsidRPr="00835B97">
        <w:t xml:space="preserve">esarrollador </w:t>
      </w:r>
      <w:proofErr w:type="spellStart"/>
      <w:r w:rsidR="00835B97" w:rsidRPr="00835B97">
        <w:t>S</w:t>
      </w:r>
      <w:r w:rsidR="00141BB8">
        <w:t>e</w:t>
      </w:r>
      <w:r w:rsidR="00835B97" w:rsidRPr="00835B97">
        <w:t>nior</w:t>
      </w:r>
      <w:proofErr w:type="spellEnd"/>
      <w:r w:rsidRPr="00835B97">
        <w:t>.</w:t>
      </w:r>
    </w:p>
    <w:p w:rsidR="005C3611" w:rsidRPr="00835B97" w:rsidRDefault="00141BB8" w:rsidP="005C3611">
      <w:pPr>
        <w:pStyle w:val="Prrafodelista"/>
        <w:numPr>
          <w:ilvl w:val="0"/>
          <w:numId w:val="20"/>
        </w:numPr>
        <w:spacing w:after="120" w:line="360" w:lineRule="auto"/>
        <w:jc w:val="both"/>
      </w:pPr>
      <w:r>
        <w:t>Rafael</w:t>
      </w:r>
      <w:r w:rsidR="002C7B57" w:rsidRPr="00835B97">
        <w:t xml:space="preserve"> Sequeira, </w:t>
      </w:r>
      <w:r w:rsidR="001C0522" w:rsidRPr="00835B97">
        <w:t>D</w:t>
      </w:r>
      <w:r w:rsidR="002C7B57" w:rsidRPr="00835B97">
        <w:t xml:space="preserve">esarrollador </w:t>
      </w:r>
      <w:proofErr w:type="spellStart"/>
      <w:r w:rsidR="00835B97" w:rsidRPr="00835B97">
        <w:t>S</w:t>
      </w:r>
      <w:r>
        <w:t>e</w:t>
      </w:r>
      <w:r w:rsidR="00835B97" w:rsidRPr="00835B97">
        <w:t>nior</w:t>
      </w:r>
      <w:proofErr w:type="spellEnd"/>
      <w:r w:rsidR="002C7B57" w:rsidRPr="00835B97">
        <w:t xml:space="preserve"> / </w:t>
      </w:r>
      <w:proofErr w:type="spellStart"/>
      <w:r w:rsidR="002C7B57" w:rsidRPr="00835B97">
        <w:t>Team</w:t>
      </w:r>
      <w:proofErr w:type="spellEnd"/>
      <w:r w:rsidR="002C7B57" w:rsidRPr="00835B97">
        <w:t xml:space="preserve"> Leader.</w:t>
      </w:r>
    </w:p>
    <w:p w:rsidR="002C7B57" w:rsidRPr="00835B97" w:rsidRDefault="001C0522" w:rsidP="00C72653">
      <w:pPr>
        <w:pStyle w:val="Ttulo3"/>
        <w:spacing w:before="0" w:after="120" w:line="360" w:lineRule="auto"/>
        <w:ind w:firstLine="284"/>
        <w:jc w:val="both"/>
        <w:rPr>
          <w:rFonts w:asciiTheme="minorHAnsi" w:hAnsiTheme="minorHAnsi"/>
        </w:rPr>
      </w:pPr>
      <w:bookmarkStart w:id="7" w:name="_Toc368145646"/>
      <w:r w:rsidRPr="00835B97">
        <w:rPr>
          <w:rFonts w:asciiTheme="minorHAnsi" w:hAnsiTheme="minorHAnsi"/>
        </w:rPr>
        <w:t>Administrador de Base de Datos</w:t>
      </w:r>
      <w:bookmarkEnd w:id="7"/>
    </w:p>
    <w:p w:rsidR="001C0522" w:rsidRDefault="001C0522" w:rsidP="002F547E">
      <w:pPr>
        <w:pStyle w:val="Prrafodelista"/>
        <w:numPr>
          <w:ilvl w:val="0"/>
          <w:numId w:val="21"/>
        </w:numPr>
        <w:spacing w:after="120" w:line="360" w:lineRule="auto"/>
        <w:jc w:val="both"/>
      </w:pPr>
      <w:r w:rsidRPr="00835B97">
        <w:t>Emily Corella, MCDBA.</w:t>
      </w:r>
    </w:p>
    <w:p w:rsidR="005C3611" w:rsidRDefault="005C3611">
      <w:pPr>
        <w:pStyle w:val="Ttulo3"/>
        <w:pPrChange w:id="8" w:author="Ramael" w:date="2013-09-29T11:34:00Z">
          <w:pPr>
            <w:spacing w:after="120" w:line="360" w:lineRule="auto"/>
            <w:jc w:val="both"/>
          </w:pPr>
        </w:pPrChange>
      </w:pPr>
      <w:r>
        <w:lastRenderedPageBreak/>
        <w:t>A</w:t>
      </w:r>
      <w:r w:rsidRPr="005C3611">
        <w:t>seguramiento de la calidad</w:t>
      </w:r>
    </w:p>
    <w:p w:rsidR="005C3611" w:rsidRPr="005C3611" w:rsidRDefault="005C3611" w:rsidP="005C3611">
      <w:pPr>
        <w:pStyle w:val="Prrafodelista"/>
        <w:numPr>
          <w:ilvl w:val="0"/>
          <w:numId w:val="20"/>
        </w:numPr>
        <w:spacing w:after="120" w:line="360" w:lineRule="auto"/>
        <w:jc w:val="both"/>
      </w:pPr>
      <w:r>
        <w:t xml:space="preserve">Diego </w:t>
      </w:r>
      <w:r w:rsidRPr="005C3611">
        <w:t>Ingeniero</w:t>
      </w:r>
      <w:r>
        <w:rPr>
          <w:rStyle w:val="hps"/>
          <w:lang w:val="es-ES"/>
        </w:rPr>
        <w:t xml:space="preserve"> de</w:t>
      </w:r>
      <w:r>
        <w:rPr>
          <w:rStyle w:val="shorttext"/>
          <w:lang w:val="es-ES"/>
        </w:rPr>
        <w:t xml:space="preserve"> </w:t>
      </w:r>
      <w:r>
        <w:rPr>
          <w:rStyle w:val="hps"/>
          <w:lang w:val="es-ES"/>
        </w:rPr>
        <w:t>Control de Calidad.</w:t>
      </w:r>
    </w:p>
    <w:p w:rsidR="001C0522" w:rsidRPr="00835B97" w:rsidRDefault="001C0522" w:rsidP="0058662A">
      <w:pPr>
        <w:pStyle w:val="Ttulo3"/>
      </w:pPr>
      <w:bookmarkStart w:id="9" w:name="_Toc368145647"/>
      <w:r w:rsidRPr="00835B97">
        <w:t>Documentadores</w:t>
      </w:r>
      <w:bookmarkEnd w:id="9"/>
    </w:p>
    <w:p w:rsidR="001C0522" w:rsidRPr="00835B97" w:rsidRDefault="001C0522" w:rsidP="002F547E">
      <w:pPr>
        <w:pStyle w:val="Prrafodelista"/>
        <w:numPr>
          <w:ilvl w:val="0"/>
          <w:numId w:val="21"/>
        </w:numPr>
        <w:spacing w:after="120" w:line="360" w:lineRule="auto"/>
        <w:jc w:val="both"/>
      </w:pPr>
      <w:r w:rsidRPr="00835B97">
        <w:t>César Ureña, Documentador.</w:t>
      </w:r>
    </w:p>
    <w:p w:rsidR="001C0522" w:rsidRPr="00835B97" w:rsidRDefault="001C0522" w:rsidP="002F547E">
      <w:pPr>
        <w:pStyle w:val="Prrafodelista"/>
        <w:numPr>
          <w:ilvl w:val="0"/>
          <w:numId w:val="21"/>
        </w:numPr>
        <w:spacing w:after="120" w:line="360" w:lineRule="auto"/>
        <w:jc w:val="both"/>
      </w:pPr>
      <w:r w:rsidRPr="00835B97">
        <w:t>Ignacio Fallas, Documentador</w:t>
      </w:r>
    </w:p>
    <w:p w:rsidR="001C0522" w:rsidRPr="00835B97" w:rsidRDefault="001C0522" w:rsidP="0058662A">
      <w:pPr>
        <w:pStyle w:val="Ttulo3"/>
      </w:pPr>
      <w:bookmarkStart w:id="10" w:name="_Toc368145648"/>
      <w:r w:rsidRPr="00835B97">
        <w:t>Administrador de Proyecto</w:t>
      </w:r>
      <w:bookmarkEnd w:id="10"/>
    </w:p>
    <w:p w:rsidR="001C0522" w:rsidRPr="00835B97" w:rsidRDefault="001C0522" w:rsidP="002F547E">
      <w:pPr>
        <w:pStyle w:val="Prrafodelista"/>
        <w:numPr>
          <w:ilvl w:val="0"/>
          <w:numId w:val="22"/>
        </w:numPr>
        <w:spacing w:after="120" w:line="360" w:lineRule="auto"/>
        <w:jc w:val="both"/>
      </w:pPr>
      <w:r w:rsidRPr="00835B97">
        <w:t>Gustavo Sánchez, Administrador de Proyecto</w:t>
      </w:r>
    </w:p>
    <w:p w:rsidR="00872A72" w:rsidRPr="00835B97" w:rsidRDefault="00872A72" w:rsidP="0058662A">
      <w:pPr>
        <w:pStyle w:val="Ttulo2"/>
      </w:pPr>
      <w:bookmarkStart w:id="11" w:name="_Toc368145649"/>
      <w:r w:rsidRPr="00835B97">
        <w:t>Catálogo de clientes</w:t>
      </w:r>
      <w:bookmarkEnd w:id="11"/>
    </w:p>
    <w:p w:rsidR="00872A72" w:rsidRPr="00835B97" w:rsidRDefault="00872A72" w:rsidP="0058662A">
      <w:pPr>
        <w:pStyle w:val="Ttulo3"/>
      </w:pPr>
      <w:bookmarkStart w:id="12" w:name="_Toc368145650"/>
      <w:r w:rsidRPr="00835B97">
        <w:t>Litoprinter</w:t>
      </w:r>
      <w:bookmarkEnd w:id="12"/>
    </w:p>
    <w:p w:rsidR="00872A72" w:rsidRPr="009B080F" w:rsidRDefault="00872A72"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Litoprinter es una pequeña compañía que se dedica a la venta e instalación de equipos de impresión tipo plotter.</w:t>
      </w:r>
    </w:p>
    <w:p w:rsidR="002F547E" w:rsidRPr="009B080F" w:rsidRDefault="00872A72" w:rsidP="002F547E">
      <w:pPr>
        <w:spacing w:after="120" w:line="360" w:lineRule="auto"/>
        <w:ind w:firstLine="284"/>
        <w:jc w:val="both"/>
        <w:rPr>
          <w:rFonts w:asciiTheme="minorHAnsi" w:hAnsiTheme="minorHAnsi"/>
          <w:sz w:val="22"/>
          <w:szCs w:val="22"/>
        </w:rPr>
      </w:pPr>
      <w:r w:rsidRPr="009B080F">
        <w:rPr>
          <w:rFonts w:asciiTheme="minorHAnsi" w:hAnsiTheme="minorHAnsi"/>
          <w:sz w:val="22"/>
          <w:szCs w:val="22"/>
        </w:rPr>
        <w:t>Cuentan con una gran gama de servicios de servicio de impresión y cuentan con su propia litografía, permitiéndole brindar soluciones completas a las necesidades de las compañías dedicadas al mercadeo tradicional.</w:t>
      </w:r>
    </w:p>
    <w:p w:rsidR="00872A72" w:rsidRPr="00835B97" w:rsidRDefault="00872A72" w:rsidP="0058662A">
      <w:pPr>
        <w:pStyle w:val="Ttulo4"/>
      </w:pPr>
      <w:bookmarkStart w:id="13" w:name="_Toc368145651"/>
      <w:r w:rsidRPr="00835B97">
        <w:t>Proyectos</w:t>
      </w:r>
      <w:bookmarkEnd w:id="13"/>
    </w:p>
    <w:p w:rsidR="0058662A" w:rsidRPr="00835B97" w:rsidRDefault="00872A72" w:rsidP="0058662A">
      <w:pPr>
        <w:pStyle w:val="Prrafodelista"/>
        <w:numPr>
          <w:ilvl w:val="0"/>
          <w:numId w:val="40"/>
        </w:numPr>
      </w:pPr>
      <w:r w:rsidRPr="00835B97">
        <w:t>Implementación y gestión de sistema de envíos de email marketing.</w:t>
      </w:r>
    </w:p>
    <w:p w:rsidR="0058662A" w:rsidRPr="00835B97" w:rsidRDefault="002F547E" w:rsidP="0058662A">
      <w:pPr>
        <w:pStyle w:val="Prrafodelista"/>
        <w:numPr>
          <w:ilvl w:val="0"/>
          <w:numId w:val="40"/>
        </w:numPr>
      </w:pPr>
      <w:r w:rsidRPr="00835B97">
        <w:t>Funcionalidades requeridas:</w:t>
      </w:r>
    </w:p>
    <w:p w:rsidR="0058662A" w:rsidRPr="00835B97" w:rsidRDefault="00872A72" w:rsidP="0058662A">
      <w:pPr>
        <w:pStyle w:val="Prrafodelista"/>
        <w:numPr>
          <w:ilvl w:val="1"/>
          <w:numId w:val="40"/>
        </w:numPr>
      </w:pPr>
      <w:r w:rsidRPr="00835B97">
        <w:t>Inclusión de clientes en el sistema</w:t>
      </w:r>
    </w:p>
    <w:p w:rsidR="0058662A" w:rsidRPr="00835B97" w:rsidRDefault="00872A72" w:rsidP="0058662A">
      <w:pPr>
        <w:pStyle w:val="Prrafodelista"/>
        <w:numPr>
          <w:ilvl w:val="1"/>
          <w:numId w:val="40"/>
        </w:numPr>
      </w:pPr>
      <w:r w:rsidRPr="00835B97">
        <w:t>Servicio de mensajería</w:t>
      </w:r>
    </w:p>
    <w:p w:rsidR="0058662A" w:rsidRPr="00835B97" w:rsidRDefault="00872A72" w:rsidP="0058662A">
      <w:pPr>
        <w:pStyle w:val="Prrafodelista"/>
        <w:numPr>
          <w:ilvl w:val="1"/>
          <w:numId w:val="40"/>
        </w:numPr>
      </w:pPr>
      <w:r w:rsidRPr="00835B97">
        <w:t>Entrega de reportes y seguimiento de obtención de nuevos leads.</w:t>
      </w:r>
    </w:p>
    <w:p w:rsidR="0058662A" w:rsidRPr="00835B97" w:rsidRDefault="002F547E" w:rsidP="0058662A">
      <w:pPr>
        <w:pStyle w:val="Prrafodelista"/>
        <w:numPr>
          <w:ilvl w:val="1"/>
          <w:numId w:val="40"/>
        </w:numPr>
      </w:pPr>
      <w:r w:rsidRPr="00835B97">
        <w:t>Plataforma de desarrollo:</w:t>
      </w:r>
    </w:p>
    <w:p w:rsidR="0058662A" w:rsidRPr="00835B97" w:rsidRDefault="002F547E" w:rsidP="0058662A">
      <w:pPr>
        <w:pStyle w:val="Prrafodelista"/>
        <w:numPr>
          <w:ilvl w:val="2"/>
          <w:numId w:val="40"/>
        </w:numPr>
      </w:pPr>
      <w:r w:rsidRPr="00835B97">
        <w:t>Arquitectura:</w:t>
      </w:r>
      <w:r w:rsidR="00BD747C" w:rsidRPr="00835B97">
        <w:t xml:space="preserve"> </w:t>
      </w:r>
      <w:r w:rsidRPr="00835B97">
        <w:t xml:space="preserve"> </w:t>
      </w:r>
      <w:r w:rsidR="00BD747C" w:rsidRPr="00835B97">
        <w:t>C</w:t>
      </w:r>
      <w:r w:rsidRPr="00835B97">
        <w:t>liente</w:t>
      </w:r>
      <w:r w:rsidR="00BD747C" w:rsidRPr="00835B97">
        <w:t>-</w:t>
      </w:r>
      <w:r w:rsidRPr="00835B97">
        <w:t>Servid</w:t>
      </w:r>
      <w:r w:rsidR="00BD747C" w:rsidRPr="00835B97">
        <w:t>or</w:t>
      </w:r>
    </w:p>
    <w:p w:rsidR="0058662A" w:rsidRPr="00835B97" w:rsidRDefault="00BD747C" w:rsidP="0058662A">
      <w:pPr>
        <w:pStyle w:val="Prrafodelista"/>
        <w:numPr>
          <w:ilvl w:val="2"/>
          <w:numId w:val="40"/>
        </w:numPr>
      </w:pPr>
      <w:r w:rsidRPr="00835B97">
        <w:t xml:space="preserve">Sistema Operativo: </w:t>
      </w:r>
      <w:r w:rsidR="002F547E" w:rsidRPr="00835B97">
        <w:t>Microsoft® Windows Ser</w:t>
      </w:r>
      <w:r w:rsidRPr="00835B97">
        <w:t xml:space="preserve">ver 2008R2 y  </w:t>
      </w:r>
      <w:r w:rsidR="00835B97" w:rsidRPr="00835B97">
        <w:t>Microsoft</w:t>
      </w:r>
      <w:r w:rsidRPr="00835B97">
        <w:t>® Windows Vista o superior</w:t>
      </w:r>
    </w:p>
    <w:p w:rsidR="0058662A" w:rsidRPr="00835B97" w:rsidRDefault="00BD747C" w:rsidP="0058662A">
      <w:pPr>
        <w:pStyle w:val="Prrafodelista"/>
        <w:numPr>
          <w:ilvl w:val="2"/>
          <w:numId w:val="40"/>
        </w:numPr>
      </w:pPr>
      <w:r w:rsidRPr="00835B97">
        <w:t>Base de Datos: Microsoft® SQL Server 2008R2 Standard Edition</w:t>
      </w:r>
    </w:p>
    <w:p w:rsidR="0058662A" w:rsidRPr="00835B97" w:rsidRDefault="00526A8D" w:rsidP="0058662A">
      <w:pPr>
        <w:pStyle w:val="Prrafodelista"/>
        <w:numPr>
          <w:ilvl w:val="2"/>
          <w:numId w:val="40"/>
        </w:numPr>
      </w:pPr>
      <w:r w:rsidRPr="00835B97">
        <w:t>IDE: Microsoft® Visual Studio 2010</w:t>
      </w:r>
    </w:p>
    <w:p w:rsidR="00526A8D" w:rsidRPr="00835B97" w:rsidRDefault="00526A8D" w:rsidP="0058662A">
      <w:pPr>
        <w:pStyle w:val="Prrafodelista"/>
        <w:numPr>
          <w:ilvl w:val="2"/>
          <w:numId w:val="40"/>
        </w:numPr>
      </w:pPr>
      <w:r w:rsidRPr="00835B97">
        <w:t>Lenguaje de programación: C#</w:t>
      </w:r>
    </w:p>
    <w:p w:rsidR="00872A72" w:rsidRPr="00835B97" w:rsidRDefault="00872A72" w:rsidP="0058662A">
      <w:pPr>
        <w:pStyle w:val="Ttulo3"/>
      </w:pPr>
      <w:bookmarkStart w:id="14" w:name="_Toc368145652"/>
      <w:r w:rsidRPr="00835B97">
        <w:t>Laboratorio Cri-Cri</w:t>
      </w:r>
      <w:bookmarkEnd w:id="14"/>
    </w:p>
    <w:p w:rsidR="00872A72" w:rsidRPr="009B080F" w:rsidRDefault="00872A72"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Laboratorio Cri-Cri, es una compañía enfocada en la investigación de productos de belleza.</w:t>
      </w:r>
    </w:p>
    <w:p w:rsidR="00872A72" w:rsidRPr="009B080F" w:rsidRDefault="00872A72"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lastRenderedPageBreak/>
        <w:t>Con la obtención del ISO-9000, la compañía necesitó de un gestor documental, en el cual se lograra mantener los requerimientos solicitados por ISO para la administración de documentos oficiales de la compañía.</w:t>
      </w:r>
    </w:p>
    <w:p w:rsidR="00872A72" w:rsidRPr="009B080F" w:rsidRDefault="00872A72"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Con la expansión del laboratorio se determinó la necesidad de establecer los controles digitales para el pago de la nómina de la empresa.</w:t>
      </w:r>
    </w:p>
    <w:p w:rsidR="00872A72" w:rsidRPr="00835B97" w:rsidRDefault="00872A72" w:rsidP="0058662A">
      <w:pPr>
        <w:pStyle w:val="Ttulo4"/>
      </w:pPr>
      <w:bookmarkStart w:id="15" w:name="_Toc368145653"/>
      <w:r w:rsidRPr="00835B97">
        <w:t>Proyectos:</w:t>
      </w:r>
      <w:bookmarkEnd w:id="15"/>
    </w:p>
    <w:p w:rsidR="0058662A" w:rsidRPr="00835B97" w:rsidRDefault="0058662A" w:rsidP="0058662A">
      <w:pPr>
        <w:pStyle w:val="Prrafodelista"/>
        <w:numPr>
          <w:ilvl w:val="0"/>
          <w:numId w:val="41"/>
        </w:numPr>
      </w:pPr>
    </w:p>
    <w:p w:rsidR="0058662A" w:rsidRPr="00835B97" w:rsidRDefault="00872A72" w:rsidP="0058662A">
      <w:pPr>
        <w:pStyle w:val="Prrafodelista"/>
        <w:numPr>
          <w:ilvl w:val="0"/>
          <w:numId w:val="41"/>
        </w:numPr>
      </w:pPr>
      <w:r w:rsidRPr="00835B97">
        <w:t>Gestor documental</w:t>
      </w:r>
    </w:p>
    <w:p w:rsidR="0058662A" w:rsidRPr="00835B97" w:rsidRDefault="00872A72" w:rsidP="0058662A">
      <w:pPr>
        <w:pStyle w:val="Prrafodelista"/>
        <w:numPr>
          <w:ilvl w:val="1"/>
          <w:numId w:val="41"/>
        </w:numPr>
      </w:pPr>
      <w:r w:rsidRPr="00835B97">
        <w:t>Implementar un repositorio de documentos, donde los empleados puedan obtener las últimas versiones de la documentación interna para su correcto funcionamiento</w:t>
      </w:r>
    </w:p>
    <w:p w:rsidR="0058662A" w:rsidRPr="00835B97" w:rsidRDefault="00872A72" w:rsidP="0058662A">
      <w:pPr>
        <w:pStyle w:val="Prrafodelista"/>
        <w:numPr>
          <w:ilvl w:val="1"/>
          <w:numId w:val="41"/>
        </w:numPr>
      </w:pPr>
      <w:r w:rsidRPr="00835B97">
        <w:t xml:space="preserve">Realizar un </w:t>
      </w:r>
      <w:r w:rsidR="00BD747C" w:rsidRPr="00835B97">
        <w:t xml:space="preserve">control de versiones </w:t>
      </w:r>
      <w:r w:rsidRPr="00835B97">
        <w:t>de los documentos para tener un seguimiento y control de las modificaciones a los mismos</w:t>
      </w:r>
    </w:p>
    <w:p w:rsidR="0058662A" w:rsidRPr="00835B97" w:rsidRDefault="00872A72" w:rsidP="0058662A">
      <w:pPr>
        <w:pStyle w:val="Prrafodelista"/>
        <w:numPr>
          <w:ilvl w:val="1"/>
          <w:numId w:val="41"/>
        </w:numPr>
      </w:pPr>
      <w:r w:rsidRPr="00835B97">
        <w:t>Administrar diferentes niveles de seguridad para la gestión documental.</w:t>
      </w:r>
    </w:p>
    <w:p w:rsidR="0058662A" w:rsidRPr="00835B97" w:rsidRDefault="00BD747C" w:rsidP="0058662A">
      <w:pPr>
        <w:pStyle w:val="Prrafodelista"/>
        <w:numPr>
          <w:ilvl w:val="1"/>
          <w:numId w:val="41"/>
        </w:numPr>
      </w:pPr>
      <w:r w:rsidRPr="00835B97">
        <w:t>Plataforma de desarrollo:</w:t>
      </w:r>
    </w:p>
    <w:p w:rsidR="003F42DE" w:rsidRPr="00835B97" w:rsidRDefault="00BD747C" w:rsidP="0058662A">
      <w:pPr>
        <w:pStyle w:val="Prrafodelista"/>
        <w:numPr>
          <w:ilvl w:val="2"/>
          <w:numId w:val="41"/>
        </w:numPr>
      </w:pPr>
      <w:r w:rsidRPr="00835B97">
        <w:t>Arquitectura:  Cliente-Servidor</w:t>
      </w:r>
    </w:p>
    <w:p w:rsidR="003F42DE" w:rsidRPr="00835B97" w:rsidRDefault="00BD747C" w:rsidP="003F42DE">
      <w:pPr>
        <w:pStyle w:val="Prrafodelista"/>
        <w:numPr>
          <w:ilvl w:val="2"/>
          <w:numId w:val="41"/>
        </w:numPr>
      </w:pPr>
      <w:r w:rsidRPr="00835B97">
        <w:t xml:space="preserve">Sistema Operativo: Microsoft® Windows Server 2008R2 y  </w:t>
      </w:r>
      <w:r w:rsidR="00835B97" w:rsidRPr="00835B97">
        <w:t>Microsoft</w:t>
      </w:r>
      <w:r w:rsidRPr="00835B97">
        <w:t>® Windows Vista o superior</w:t>
      </w:r>
    </w:p>
    <w:p w:rsidR="003F42DE" w:rsidRPr="00835B97" w:rsidRDefault="00BD747C" w:rsidP="003F42DE">
      <w:pPr>
        <w:pStyle w:val="Prrafodelista"/>
        <w:numPr>
          <w:ilvl w:val="2"/>
          <w:numId w:val="41"/>
        </w:numPr>
      </w:pPr>
      <w:r w:rsidRPr="00835B97">
        <w:t>Base de Datos: Microsoft® SQL Server 2008R2 Standard Edition</w:t>
      </w:r>
    </w:p>
    <w:p w:rsidR="003F42DE" w:rsidRPr="00835B97" w:rsidRDefault="00526A8D" w:rsidP="003F42DE">
      <w:pPr>
        <w:pStyle w:val="Prrafodelista"/>
        <w:numPr>
          <w:ilvl w:val="2"/>
          <w:numId w:val="41"/>
        </w:numPr>
      </w:pPr>
      <w:r w:rsidRPr="00835B97">
        <w:t>IDE: Microsoft® Visual Studio 2010</w:t>
      </w:r>
    </w:p>
    <w:p w:rsidR="003F42DE" w:rsidRPr="00835B97" w:rsidRDefault="00526A8D" w:rsidP="003F42DE">
      <w:pPr>
        <w:pStyle w:val="Prrafodelista"/>
        <w:numPr>
          <w:ilvl w:val="2"/>
          <w:numId w:val="41"/>
        </w:numPr>
      </w:pPr>
      <w:r w:rsidRPr="00835B97">
        <w:t>Lenguaje de programación: C#</w:t>
      </w:r>
    </w:p>
    <w:p w:rsidR="003F42DE" w:rsidRPr="00835B97" w:rsidRDefault="00872A72" w:rsidP="003F42DE">
      <w:pPr>
        <w:pStyle w:val="Prrafodelista"/>
        <w:numPr>
          <w:ilvl w:val="0"/>
          <w:numId w:val="41"/>
        </w:numPr>
      </w:pPr>
      <w:r w:rsidRPr="00835B97">
        <w:t>Control de nómina</w:t>
      </w:r>
    </w:p>
    <w:p w:rsidR="003F42DE" w:rsidRPr="00835B97" w:rsidRDefault="00872A72" w:rsidP="003F42DE">
      <w:pPr>
        <w:pStyle w:val="Prrafodelista"/>
        <w:numPr>
          <w:ilvl w:val="1"/>
          <w:numId w:val="41"/>
        </w:numPr>
      </w:pPr>
      <w:r w:rsidRPr="00835B97">
        <w:t>Gestión de empleados</w:t>
      </w:r>
    </w:p>
    <w:p w:rsidR="003F42DE" w:rsidRPr="00835B97" w:rsidRDefault="00872A72" w:rsidP="003F42DE">
      <w:pPr>
        <w:pStyle w:val="Prrafodelista"/>
        <w:numPr>
          <w:ilvl w:val="1"/>
          <w:numId w:val="41"/>
        </w:numPr>
      </w:pPr>
      <w:r w:rsidRPr="00835B97">
        <w:t>Gestión de salarios</w:t>
      </w:r>
    </w:p>
    <w:p w:rsidR="003F42DE" w:rsidRPr="00835B97" w:rsidRDefault="00872A72" w:rsidP="003F42DE">
      <w:pPr>
        <w:pStyle w:val="Prrafodelista"/>
        <w:numPr>
          <w:ilvl w:val="1"/>
          <w:numId w:val="41"/>
        </w:numPr>
      </w:pPr>
      <w:r w:rsidRPr="00835B97">
        <w:t>Envíos de la información de nómina a las diferentes entidades financieras donde los empleados reciben su pago</w:t>
      </w:r>
    </w:p>
    <w:p w:rsidR="003F42DE" w:rsidRPr="00835B97" w:rsidRDefault="00872A72" w:rsidP="003F42DE">
      <w:pPr>
        <w:pStyle w:val="Prrafodelista"/>
        <w:numPr>
          <w:ilvl w:val="1"/>
          <w:numId w:val="41"/>
        </w:numPr>
      </w:pPr>
      <w:r w:rsidRPr="00835B97">
        <w:t>Alertas a los empleados del momento en que fue procesado su pago, desglose de salario y fecha estimada del próximo pago.</w:t>
      </w:r>
      <w:r w:rsidR="00BD747C" w:rsidRPr="00835B97">
        <w:t xml:space="preserve"> </w:t>
      </w:r>
    </w:p>
    <w:p w:rsidR="003F42DE" w:rsidRPr="00835B97" w:rsidRDefault="00BD747C" w:rsidP="003F42DE">
      <w:pPr>
        <w:pStyle w:val="Prrafodelista"/>
        <w:numPr>
          <w:ilvl w:val="1"/>
          <w:numId w:val="41"/>
        </w:numPr>
      </w:pPr>
      <w:r w:rsidRPr="00835B97">
        <w:t>Plataforma de desarrollo:</w:t>
      </w:r>
    </w:p>
    <w:p w:rsidR="003F42DE" w:rsidRPr="00835B97" w:rsidRDefault="00BD747C" w:rsidP="003F42DE">
      <w:pPr>
        <w:pStyle w:val="Prrafodelista"/>
        <w:numPr>
          <w:ilvl w:val="2"/>
          <w:numId w:val="41"/>
        </w:numPr>
      </w:pPr>
      <w:r w:rsidRPr="00835B97">
        <w:t>Arquitectura:  Cliente-Servidor</w:t>
      </w:r>
    </w:p>
    <w:p w:rsidR="003F42DE" w:rsidRPr="00835B97" w:rsidRDefault="00BD747C" w:rsidP="003F42DE">
      <w:pPr>
        <w:pStyle w:val="Prrafodelista"/>
        <w:numPr>
          <w:ilvl w:val="2"/>
          <w:numId w:val="41"/>
        </w:numPr>
      </w:pPr>
      <w:r w:rsidRPr="00835B97">
        <w:t xml:space="preserve">Sistema Operativo: Microsoft® Windows Server 2008R2 y  </w:t>
      </w:r>
      <w:r w:rsidR="00835B97" w:rsidRPr="00835B97">
        <w:t>Microsoft</w:t>
      </w:r>
      <w:r w:rsidRPr="00835B97">
        <w:t>® Windows Vista o superior</w:t>
      </w:r>
    </w:p>
    <w:p w:rsidR="003F42DE" w:rsidRPr="00835B97" w:rsidRDefault="00BD747C" w:rsidP="003F42DE">
      <w:pPr>
        <w:pStyle w:val="Prrafodelista"/>
        <w:numPr>
          <w:ilvl w:val="2"/>
          <w:numId w:val="41"/>
        </w:numPr>
      </w:pPr>
      <w:r w:rsidRPr="00835B97">
        <w:t>Base de Datos: Microsoft® SQL Server 2008R2 Standard Edition</w:t>
      </w:r>
      <w:r w:rsidR="00526A8D" w:rsidRPr="00835B97">
        <w:t xml:space="preserve"> </w:t>
      </w:r>
    </w:p>
    <w:p w:rsidR="003F42DE" w:rsidRPr="00835B97" w:rsidRDefault="00526A8D" w:rsidP="003F42DE">
      <w:pPr>
        <w:pStyle w:val="Prrafodelista"/>
        <w:numPr>
          <w:ilvl w:val="2"/>
          <w:numId w:val="41"/>
        </w:numPr>
      </w:pPr>
      <w:r w:rsidRPr="00835B97">
        <w:t>IDE: Microsoft® Visual Studio 2010</w:t>
      </w:r>
    </w:p>
    <w:p w:rsidR="00872A72" w:rsidRPr="00835B97" w:rsidRDefault="00526A8D" w:rsidP="003F42DE">
      <w:pPr>
        <w:pStyle w:val="Prrafodelista"/>
        <w:numPr>
          <w:ilvl w:val="2"/>
          <w:numId w:val="41"/>
        </w:numPr>
      </w:pPr>
      <w:r w:rsidRPr="00835B97">
        <w:t>Lenguaje de programación: C#</w:t>
      </w:r>
    </w:p>
    <w:p w:rsidR="00872A72" w:rsidRPr="00835B97" w:rsidRDefault="00872A72" w:rsidP="0058662A">
      <w:pPr>
        <w:pStyle w:val="Ttulo1"/>
      </w:pPr>
      <w:bookmarkStart w:id="16" w:name="_Toc368145654"/>
      <w:r w:rsidRPr="00835B97">
        <w:lastRenderedPageBreak/>
        <w:t>Estándares de la Empresa</w:t>
      </w:r>
      <w:bookmarkEnd w:id="16"/>
    </w:p>
    <w:p w:rsidR="00872A72" w:rsidRPr="009B080F" w:rsidRDefault="00872A72"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DB-Soft&amp;More, emplea en sus labores cotidianas una serie de estándares y procedimientos que facilitan, tanto, la comunicación con el cliente como el mantenimiento del software desarrollado.  Estos estándares están basados en lineamientos internacionales.</w:t>
      </w:r>
    </w:p>
    <w:p w:rsidR="00872A72" w:rsidRPr="009B080F" w:rsidRDefault="00872A72" w:rsidP="00C72653">
      <w:pPr>
        <w:spacing w:after="120" w:line="360" w:lineRule="auto"/>
        <w:ind w:firstLine="284"/>
        <w:jc w:val="both"/>
        <w:rPr>
          <w:rFonts w:asciiTheme="minorHAnsi" w:hAnsiTheme="minorHAnsi"/>
          <w:sz w:val="22"/>
          <w:szCs w:val="22"/>
        </w:rPr>
      </w:pPr>
      <w:r w:rsidRPr="009B080F">
        <w:rPr>
          <w:rFonts w:asciiTheme="minorHAnsi" w:hAnsiTheme="minorHAnsi"/>
          <w:sz w:val="22"/>
          <w:szCs w:val="22"/>
        </w:rPr>
        <w:t>Los estándares empleados se clasifican en las siguientes áreas:</w:t>
      </w:r>
    </w:p>
    <w:p w:rsidR="00872A72" w:rsidRPr="009B080F" w:rsidRDefault="00872A72" w:rsidP="00BD747C">
      <w:pPr>
        <w:pStyle w:val="Prrafodelista"/>
        <w:numPr>
          <w:ilvl w:val="0"/>
          <w:numId w:val="22"/>
        </w:numPr>
        <w:spacing w:after="120" w:line="360" w:lineRule="auto"/>
        <w:jc w:val="both"/>
        <w:rPr>
          <w:rFonts w:cs="Arial"/>
          <w:lang w:eastAsia="es-ES"/>
        </w:rPr>
      </w:pPr>
      <w:r w:rsidRPr="009B080F">
        <w:rPr>
          <w:rFonts w:cs="Arial"/>
          <w:lang w:eastAsia="es-ES"/>
        </w:rPr>
        <w:t>Estándares de documentación de proyecto.</w:t>
      </w:r>
    </w:p>
    <w:p w:rsidR="00872A72" w:rsidRPr="00835B97" w:rsidRDefault="00872A72" w:rsidP="00BD747C">
      <w:pPr>
        <w:pStyle w:val="Prrafodelista"/>
        <w:numPr>
          <w:ilvl w:val="0"/>
          <w:numId w:val="22"/>
        </w:numPr>
        <w:spacing w:after="120" w:line="360" w:lineRule="auto"/>
        <w:jc w:val="both"/>
        <w:rPr>
          <w:rFonts w:cs="Arial"/>
          <w:lang w:eastAsia="es-ES"/>
        </w:rPr>
      </w:pPr>
      <w:r w:rsidRPr="00835B97">
        <w:rPr>
          <w:rFonts w:cs="Arial"/>
          <w:lang w:eastAsia="es-ES"/>
        </w:rPr>
        <w:t>Estándares de desarrollo.</w:t>
      </w:r>
    </w:p>
    <w:p w:rsidR="00872A72" w:rsidRPr="00835B97" w:rsidRDefault="00872A72" w:rsidP="00BD747C">
      <w:pPr>
        <w:pStyle w:val="Prrafodelista"/>
        <w:numPr>
          <w:ilvl w:val="0"/>
          <w:numId w:val="22"/>
        </w:numPr>
        <w:spacing w:after="120" w:line="360" w:lineRule="auto"/>
        <w:jc w:val="both"/>
        <w:rPr>
          <w:rFonts w:cs="Arial"/>
          <w:lang w:eastAsia="es-ES"/>
        </w:rPr>
      </w:pPr>
      <w:r w:rsidRPr="00835B97">
        <w:rPr>
          <w:rFonts w:cs="Arial"/>
          <w:lang w:eastAsia="es-ES"/>
        </w:rPr>
        <w:t>Estándares de Base de Datos</w:t>
      </w:r>
    </w:p>
    <w:p w:rsidR="00872A72" w:rsidRPr="00835B97" w:rsidRDefault="00872A72" w:rsidP="0058662A">
      <w:pPr>
        <w:pStyle w:val="Ttulo2"/>
      </w:pPr>
      <w:bookmarkStart w:id="17" w:name="_Toc368145655"/>
      <w:r w:rsidRPr="00835B97">
        <w:t>Estándares de Documentación de Proyecto</w:t>
      </w:r>
      <w:bookmarkEnd w:id="17"/>
    </w:p>
    <w:p w:rsidR="008A2D71" w:rsidRPr="009B080F" w:rsidRDefault="008A2D71" w:rsidP="00C72653">
      <w:pPr>
        <w:spacing w:after="120" w:line="360" w:lineRule="auto"/>
        <w:ind w:firstLine="284"/>
        <w:jc w:val="both"/>
        <w:rPr>
          <w:rFonts w:asciiTheme="minorHAnsi" w:hAnsiTheme="minorHAnsi" w:cs="Arial"/>
          <w:sz w:val="22"/>
          <w:szCs w:val="22"/>
          <w:lang w:eastAsia="es-ES"/>
        </w:rPr>
      </w:pPr>
      <w:r w:rsidRPr="009B080F">
        <w:rPr>
          <w:rFonts w:asciiTheme="minorHAnsi" w:hAnsiTheme="minorHAnsi" w:cs="Arial"/>
          <w:sz w:val="22"/>
          <w:szCs w:val="22"/>
          <w:lang w:eastAsia="es-ES"/>
        </w:rPr>
        <w:t>Los archivos digitales se manipularan al momento de almacenarlos c</w:t>
      </w:r>
      <w:r w:rsidR="00BD747C" w:rsidRPr="009B080F">
        <w:rPr>
          <w:rFonts w:asciiTheme="minorHAnsi" w:hAnsiTheme="minorHAnsi" w:cs="Arial"/>
          <w:sz w:val="22"/>
          <w:szCs w:val="22"/>
          <w:lang w:eastAsia="es-ES"/>
        </w:rPr>
        <w:t>on los siguientes requisitos.</w:t>
      </w:r>
    </w:p>
    <w:p w:rsidR="008A2D71" w:rsidRPr="009B080F" w:rsidRDefault="008A2D71" w:rsidP="00C72653">
      <w:pPr>
        <w:spacing w:after="120" w:line="360" w:lineRule="auto"/>
        <w:ind w:firstLine="284"/>
        <w:jc w:val="both"/>
        <w:rPr>
          <w:rFonts w:asciiTheme="minorHAnsi" w:hAnsiTheme="minorHAnsi" w:cs="Arial"/>
          <w:sz w:val="22"/>
          <w:szCs w:val="22"/>
          <w:lang w:eastAsia="es-ES"/>
        </w:rPr>
      </w:pPr>
      <w:r w:rsidRPr="009B080F">
        <w:rPr>
          <w:rFonts w:asciiTheme="minorHAnsi" w:hAnsiTheme="minorHAnsi" w:cs="Arial"/>
          <w:sz w:val="22"/>
          <w:szCs w:val="22"/>
          <w:lang w:eastAsia="es-ES"/>
        </w:rPr>
        <w:t>Dicho documento propone utilizar los estándares abiertos como PDF así como privados como todo el paquete de Microsoft Office para la creación,  almacenamiento e intercambio de documentos de ofimática dentro de la empresa.</w:t>
      </w:r>
    </w:p>
    <w:p w:rsidR="008A2D71" w:rsidRPr="009B080F" w:rsidRDefault="008A2D71" w:rsidP="00C72653">
      <w:pPr>
        <w:spacing w:after="120" w:line="360" w:lineRule="auto"/>
        <w:ind w:firstLine="284"/>
        <w:jc w:val="both"/>
        <w:rPr>
          <w:rFonts w:asciiTheme="minorHAnsi" w:hAnsiTheme="minorHAnsi" w:cs="Arial"/>
          <w:sz w:val="22"/>
          <w:szCs w:val="22"/>
        </w:rPr>
      </w:pPr>
      <w:r w:rsidRPr="009B080F">
        <w:rPr>
          <w:rFonts w:asciiTheme="minorHAnsi" w:hAnsiTheme="minorHAnsi" w:cs="Arial"/>
          <w:sz w:val="22"/>
          <w:szCs w:val="22"/>
        </w:rPr>
        <w:t>En particular la nomenclatura de los documentos es:</w:t>
      </w:r>
    </w:p>
    <w:p w:rsidR="008A2D71" w:rsidRPr="009B080F" w:rsidRDefault="008A2D71" w:rsidP="00C72653">
      <w:pPr>
        <w:pStyle w:val="Standard"/>
        <w:pBdr>
          <w:top w:val="single" w:sz="4" w:space="1" w:color="000000"/>
          <w:left w:val="single" w:sz="4" w:space="4" w:color="000000"/>
          <w:bottom w:val="single" w:sz="4" w:space="1" w:color="000000"/>
          <w:right w:val="single" w:sz="4" w:space="4" w:color="000000"/>
        </w:pBdr>
        <w:spacing w:before="0" w:after="120" w:line="360" w:lineRule="auto"/>
        <w:ind w:firstLine="284"/>
        <w:rPr>
          <w:rFonts w:asciiTheme="minorHAnsi" w:hAnsiTheme="minorHAnsi" w:cs="Arial"/>
          <w:b/>
          <w:szCs w:val="22"/>
          <w:lang w:val="es-CR"/>
        </w:rPr>
      </w:pPr>
      <w:r w:rsidRPr="009B080F">
        <w:rPr>
          <w:rFonts w:asciiTheme="minorHAnsi" w:hAnsiTheme="minorHAnsi" w:cs="Arial"/>
          <w:b/>
          <w:szCs w:val="22"/>
          <w:lang w:val="es-CR"/>
        </w:rPr>
        <w:t>{</w:t>
      </w:r>
      <w:proofErr w:type="gramStart"/>
      <w:r w:rsidRPr="009B080F">
        <w:rPr>
          <w:rFonts w:asciiTheme="minorHAnsi" w:hAnsiTheme="minorHAnsi" w:cs="Arial"/>
          <w:b/>
          <w:szCs w:val="22"/>
          <w:lang w:val="es-CR"/>
        </w:rPr>
        <w:t>nombre</w:t>
      </w:r>
      <w:proofErr w:type="gramEnd"/>
      <w:r w:rsidRPr="009B080F">
        <w:rPr>
          <w:rFonts w:asciiTheme="minorHAnsi" w:hAnsiTheme="minorHAnsi" w:cs="Arial"/>
          <w:b/>
          <w:szCs w:val="22"/>
          <w:lang w:val="es-CR"/>
        </w:rPr>
        <w:t xml:space="preserve"> empresa}</w:t>
      </w:r>
      <w:proofErr w:type="gramStart"/>
      <w:r w:rsidRPr="009B080F">
        <w:rPr>
          <w:rFonts w:asciiTheme="minorHAnsi" w:hAnsiTheme="minorHAnsi" w:cs="Arial"/>
          <w:b/>
          <w:szCs w:val="22"/>
          <w:lang w:val="es-CR"/>
        </w:rPr>
        <w:t>_{</w:t>
      </w:r>
      <w:proofErr w:type="gramEnd"/>
      <w:r w:rsidRPr="009B080F">
        <w:rPr>
          <w:rFonts w:asciiTheme="minorHAnsi" w:hAnsiTheme="minorHAnsi" w:cs="Arial"/>
          <w:b/>
          <w:szCs w:val="22"/>
          <w:lang w:val="es-CR"/>
        </w:rPr>
        <w:t>nombre del documento}_{fecha YYYYMMDD}_v{n}</w:t>
      </w:r>
    </w:p>
    <w:p w:rsidR="008A2D71" w:rsidRPr="009B080F" w:rsidRDefault="008A2D71" w:rsidP="00C72653">
      <w:pPr>
        <w:spacing w:after="120" w:line="360" w:lineRule="auto"/>
        <w:ind w:firstLine="284"/>
        <w:jc w:val="both"/>
        <w:rPr>
          <w:rFonts w:asciiTheme="minorHAnsi" w:hAnsiTheme="minorHAnsi" w:cs="Arial"/>
          <w:sz w:val="22"/>
          <w:szCs w:val="22"/>
          <w:lang w:eastAsia="es-ES"/>
        </w:rPr>
      </w:pPr>
      <w:r w:rsidRPr="009B080F">
        <w:rPr>
          <w:rFonts w:asciiTheme="minorHAnsi" w:hAnsiTheme="minorHAnsi" w:cs="Arial"/>
          <w:sz w:val="22"/>
          <w:szCs w:val="22"/>
          <w:lang w:eastAsia="es-ES"/>
        </w:rPr>
        <w:t>El texto estándar identifica el contenido del documento y es uno de los que se indican más abajo.</w:t>
      </w:r>
    </w:p>
    <w:p w:rsidR="008A2D71" w:rsidRPr="009B080F" w:rsidRDefault="008A2D71" w:rsidP="00BD747C">
      <w:pPr>
        <w:pStyle w:val="Prrafodelista"/>
        <w:numPr>
          <w:ilvl w:val="0"/>
          <w:numId w:val="25"/>
        </w:numPr>
        <w:spacing w:after="120" w:line="360" w:lineRule="auto"/>
        <w:jc w:val="both"/>
        <w:rPr>
          <w:rFonts w:cs="Arial"/>
          <w:lang w:eastAsia="es-ES"/>
        </w:rPr>
      </w:pPr>
      <w:r w:rsidRPr="009B080F">
        <w:rPr>
          <w:rFonts w:cs="Arial"/>
          <w:lang w:eastAsia="es-ES"/>
        </w:rPr>
        <w:t xml:space="preserve">El número de versión se inicia en </w:t>
      </w:r>
      <w:r w:rsidR="00BB0354" w:rsidRPr="009B080F">
        <w:rPr>
          <w:rFonts w:cs="Arial"/>
          <w:lang w:eastAsia="es-ES"/>
        </w:rPr>
        <w:t>0</w:t>
      </w:r>
      <w:r w:rsidRPr="009B080F">
        <w:rPr>
          <w:rFonts w:cs="Arial"/>
          <w:lang w:eastAsia="es-ES"/>
        </w:rPr>
        <w:t>1.</w:t>
      </w:r>
    </w:p>
    <w:p w:rsidR="008A2D71" w:rsidRPr="009B080F" w:rsidRDefault="008A2D71" w:rsidP="00BD747C">
      <w:pPr>
        <w:pStyle w:val="Prrafodelista"/>
        <w:numPr>
          <w:ilvl w:val="0"/>
          <w:numId w:val="25"/>
        </w:numPr>
        <w:spacing w:after="120" w:line="360" w:lineRule="auto"/>
        <w:jc w:val="both"/>
        <w:rPr>
          <w:rFonts w:cs="Arial"/>
          <w:lang w:eastAsia="es-ES"/>
        </w:rPr>
      </w:pPr>
      <w:r w:rsidRPr="009B080F">
        <w:rPr>
          <w:rFonts w:cs="Arial"/>
          <w:lang w:eastAsia="es-ES"/>
        </w:rPr>
        <w:t xml:space="preserve">El formato de archivo de documentos </w:t>
      </w:r>
      <w:r w:rsidRPr="009B080F">
        <w:rPr>
          <w:rFonts w:cs="Arial"/>
          <w:b/>
          <w:bCs/>
          <w:lang w:eastAsia="es-ES"/>
        </w:rPr>
        <w:t>aprobados</w:t>
      </w:r>
      <w:r w:rsidRPr="009B080F">
        <w:rPr>
          <w:rFonts w:cs="Arial"/>
          <w:lang w:eastAsia="es-ES"/>
        </w:rPr>
        <w:t xml:space="preserve"> debe ser </w:t>
      </w:r>
      <w:r w:rsidRPr="009B080F">
        <w:rPr>
          <w:rFonts w:cs="Arial"/>
          <w:b/>
          <w:lang w:eastAsia="es-ES"/>
        </w:rPr>
        <w:t>PDF</w:t>
      </w:r>
      <w:r w:rsidRPr="009B080F">
        <w:rPr>
          <w:rFonts w:cs="Arial"/>
          <w:lang w:eastAsia="es-ES"/>
        </w:rPr>
        <w:t>.</w:t>
      </w:r>
    </w:p>
    <w:p w:rsidR="008A2D71" w:rsidRPr="003467C0" w:rsidRDefault="008A2D71" w:rsidP="00BD747C">
      <w:pPr>
        <w:pStyle w:val="Prrafodelista"/>
        <w:numPr>
          <w:ilvl w:val="0"/>
          <w:numId w:val="25"/>
        </w:numPr>
        <w:spacing w:after="120" w:line="360" w:lineRule="auto"/>
        <w:jc w:val="both"/>
        <w:rPr>
          <w:rFonts w:cs="Arial"/>
          <w:lang w:eastAsia="es-ES"/>
        </w:rPr>
      </w:pPr>
      <w:r w:rsidRPr="00835B97">
        <w:rPr>
          <w:rFonts w:cs="Arial"/>
          <w:lang w:eastAsia="es-ES"/>
        </w:rPr>
        <w:t xml:space="preserve">En el caso de documentos en elaboración se deben utilizar formatos de Microsoft Office. Sólo en caso de intercambiar documentos de trabajo con el </w:t>
      </w:r>
      <w:r w:rsidRPr="003467C0">
        <w:rPr>
          <w:rFonts w:cs="Arial"/>
          <w:lang w:eastAsia="es-ES"/>
        </w:rPr>
        <w:t>cliente u otras empresas se puede utilizar temporalmente formatos propietarios.</w:t>
      </w:r>
    </w:p>
    <w:p w:rsidR="00BD747C" w:rsidRPr="003467C0" w:rsidRDefault="00BD747C">
      <w:pPr>
        <w:rPr>
          <w:rFonts w:asciiTheme="minorHAnsi" w:hAnsiTheme="minorHAnsi" w:cs="Arial"/>
          <w:sz w:val="22"/>
          <w:szCs w:val="22"/>
          <w:lang w:eastAsia="es-ES"/>
        </w:rPr>
      </w:pPr>
      <w:r w:rsidRPr="003467C0">
        <w:rPr>
          <w:rFonts w:asciiTheme="minorHAnsi" w:hAnsiTheme="minorHAnsi" w:cs="Arial"/>
          <w:sz w:val="22"/>
          <w:szCs w:val="22"/>
          <w:lang w:eastAsia="es-ES"/>
        </w:rPr>
        <w:br w:type="page"/>
      </w:r>
    </w:p>
    <w:p w:rsidR="008A2D71" w:rsidRPr="003467C0" w:rsidRDefault="008A2D71" w:rsidP="00C72653">
      <w:pPr>
        <w:spacing w:after="120" w:line="360" w:lineRule="auto"/>
        <w:ind w:firstLine="284"/>
        <w:jc w:val="both"/>
        <w:rPr>
          <w:rFonts w:asciiTheme="minorHAnsi" w:hAnsiTheme="minorHAnsi" w:cs="Arial"/>
          <w:sz w:val="22"/>
          <w:szCs w:val="22"/>
          <w:lang w:eastAsia="es-ES"/>
        </w:rPr>
      </w:pPr>
      <w:r w:rsidRPr="003467C0">
        <w:rPr>
          <w:rFonts w:asciiTheme="minorHAnsi" w:hAnsiTheme="minorHAnsi" w:cs="Arial"/>
          <w:sz w:val="22"/>
          <w:szCs w:val="22"/>
          <w:lang w:eastAsia="es-ES"/>
        </w:rPr>
        <w:lastRenderedPageBreak/>
        <w:t>Se detallan a continuación las extensiones de archivos OASIS:</w:t>
      </w:r>
    </w:p>
    <w:p w:rsidR="008A2D71" w:rsidRPr="00835B97" w:rsidRDefault="006F13DA" w:rsidP="0058662A">
      <w:pPr>
        <w:pStyle w:val="Ttulo3"/>
        <w:rPr>
          <w:lang w:eastAsia="es-ES"/>
        </w:rPr>
      </w:pPr>
      <w:bookmarkStart w:id="18" w:name="_Toc368145656"/>
      <w:r w:rsidRPr="00835B97">
        <w:rPr>
          <w:lang w:eastAsia="es-ES"/>
        </w:rPr>
        <w:t xml:space="preserve">Formato </w:t>
      </w:r>
      <w:r w:rsidRPr="00835B97">
        <w:t>de</w:t>
      </w:r>
      <w:r w:rsidRPr="00835B97">
        <w:rPr>
          <w:lang w:eastAsia="es-ES"/>
        </w:rPr>
        <w:t xml:space="preserve"> </w:t>
      </w:r>
      <w:r w:rsidR="00BD0540" w:rsidRPr="00835B97">
        <w:rPr>
          <w:lang w:eastAsia="es-ES"/>
        </w:rPr>
        <w:t>archivos permitidos</w:t>
      </w:r>
      <w:bookmarkEnd w:id="18"/>
    </w:p>
    <w:tbl>
      <w:tblPr>
        <w:tblStyle w:val="Sombreadomedio1-nfasis11"/>
        <w:tblW w:w="8237" w:type="dxa"/>
        <w:tblLook w:val="0420" w:firstRow="1" w:lastRow="0" w:firstColumn="0" w:lastColumn="0" w:noHBand="0" w:noVBand="1"/>
      </w:tblPr>
      <w:tblGrid>
        <w:gridCol w:w="2160"/>
        <w:gridCol w:w="1300"/>
        <w:gridCol w:w="4777"/>
      </w:tblGrid>
      <w:tr w:rsidR="008A2D71" w:rsidRPr="009B080F" w:rsidTr="00F41D44">
        <w:trPr>
          <w:cnfStyle w:val="100000000000" w:firstRow="1" w:lastRow="0" w:firstColumn="0" w:lastColumn="0" w:oddVBand="0" w:evenVBand="0" w:oddHBand="0" w:evenHBand="0" w:firstRowFirstColumn="0" w:firstRowLastColumn="0" w:lastRowFirstColumn="0" w:lastRowLastColumn="0"/>
          <w:trHeight w:val="300"/>
        </w:trPr>
        <w:tc>
          <w:tcPr>
            <w:tcW w:w="2160" w:type="dxa"/>
            <w:noWrap/>
            <w:hideMark/>
          </w:tcPr>
          <w:p w:rsidR="008A2D71" w:rsidRPr="009B080F" w:rsidRDefault="008A2D71" w:rsidP="00BD747C">
            <w:pPr>
              <w:spacing w:after="120" w:line="360" w:lineRule="auto"/>
              <w:ind w:firstLine="284"/>
              <w:jc w:val="center"/>
              <w:rPr>
                <w:rFonts w:asciiTheme="minorHAnsi" w:hAnsiTheme="minorHAnsi"/>
                <w:bCs w:val="0"/>
                <w:sz w:val="22"/>
                <w:szCs w:val="22"/>
              </w:rPr>
            </w:pPr>
            <w:r w:rsidRPr="009B080F">
              <w:rPr>
                <w:rFonts w:asciiTheme="minorHAnsi" w:hAnsiTheme="minorHAnsi"/>
                <w:bCs w:val="0"/>
                <w:sz w:val="22"/>
                <w:szCs w:val="22"/>
              </w:rPr>
              <w:t>Tipo de fichero</w:t>
            </w:r>
          </w:p>
        </w:tc>
        <w:tc>
          <w:tcPr>
            <w:tcW w:w="1300" w:type="dxa"/>
            <w:noWrap/>
            <w:hideMark/>
          </w:tcPr>
          <w:p w:rsidR="008A2D71" w:rsidRPr="009B080F" w:rsidRDefault="008A2D71" w:rsidP="00BD747C">
            <w:pPr>
              <w:spacing w:after="120" w:line="360" w:lineRule="auto"/>
              <w:jc w:val="center"/>
              <w:rPr>
                <w:rFonts w:asciiTheme="minorHAnsi" w:hAnsiTheme="minorHAnsi"/>
                <w:bCs w:val="0"/>
                <w:sz w:val="22"/>
                <w:szCs w:val="22"/>
              </w:rPr>
            </w:pPr>
            <w:r w:rsidRPr="009B080F">
              <w:rPr>
                <w:rFonts w:asciiTheme="minorHAnsi" w:hAnsiTheme="minorHAnsi"/>
                <w:bCs w:val="0"/>
                <w:sz w:val="22"/>
                <w:szCs w:val="22"/>
              </w:rPr>
              <w:t>Extensión</w:t>
            </w:r>
          </w:p>
        </w:tc>
        <w:tc>
          <w:tcPr>
            <w:tcW w:w="4777" w:type="dxa"/>
            <w:noWrap/>
            <w:hideMark/>
          </w:tcPr>
          <w:p w:rsidR="008A2D71" w:rsidRPr="009B080F" w:rsidRDefault="008A2D71" w:rsidP="00BD747C">
            <w:pPr>
              <w:spacing w:after="120" w:line="360" w:lineRule="auto"/>
              <w:ind w:firstLine="284"/>
              <w:jc w:val="center"/>
              <w:rPr>
                <w:rFonts w:asciiTheme="minorHAnsi" w:hAnsiTheme="minorHAnsi"/>
                <w:bCs w:val="0"/>
                <w:sz w:val="22"/>
                <w:szCs w:val="22"/>
              </w:rPr>
            </w:pPr>
            <w:r w:rsidRPr="009B080F">
              <w:rPr>
                <w:rFonts w:asciiTheme="minorHAnsi" w:hAnsiTheme="minorHAnsi"/>
                <w:bCs w:val="0"/>
                <w:sz w:val="22"/>
                <w:szCs w:val="22"/>
              </w:rPr>
              <w:t>Tipo Mime</w:t>
            </w:r>
          </w:p>
        </w:tc>
      </w:tr>
      <w:tr w:rsidR="008A2D71" w:rsidRPr="009B080F" w:rsidTr="00F41D44">
        <w:trPr>
          <w:cnfStyle w:val="000000100000" w:firstRow="0" w:lastRow="0" w:firstColumn="0" w:lastColumn="0" w:oddVBand="0" w:evenVBand="0" w:oddHBand="1" w:evenHBand="0" w:firstRowFirstColumn="0" w:firstRowLastColumn="0" w:lastRowFirstColumn="0" w:lastRowLastColumn="0"/>
          <w:trHeight w:val="300"/>
        </w:trPr>
        <w:tc>
          <w:tcPr>
            <w:tcW w:w="2160" w:type="dxa"/>
            <w:noWrap/>
            <w:hideMark/>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Texto</w:t>
            </w:r>
          </w:p>
        </w:tc>
        <w:tc>
          <w:tcPr>
            <w:tcW w:w="1300"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.doc</w:t>
            </w:r>
            <w:r w:rsidR="00BB0354" w:rsidRPr="009B080F">
              <w:rPr>
                <w:rFonts w:asciiTheme="minorHAnsi" w:hAnsiTheme="minorHAnsi"/>
                <w:color w:val="000000"/>
                <w:sz w:val="22"/>
                <w:szCs w:val="22"/>
              </w:rPr>
              <w:t>x</w:t>
            </w:r>
          </w:p>
        </w:tc>
        <w:tc>
          <w:tcPr>
            <w:tcW w:w="4777"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application/msword</w:t>
            </w:r>
          </w:p>
        </w:tc>
      </w:tr>
      <w:tr w:rsidR="008A2D71" w:rsidRPr="005D5BD0" w:rsidTr="00F41D44">
        <w:trPr>
          <w:cnfStyle w:val="000000010000" w:firstRow="0" w:lastRow="0" w:firstColumn="0" w:lastColumn="0" w:oddVBand="0" w:evenVBand="0" w:oddHBand="0" w:evenHBand="1" w:firstRowFirstColumn="0" w:firstRowLastColumn="0" w:lastRowFirstColumn="0" w:lastRowLastColumn="0"/>
          <w:trHeight w:val="600"/>
        </w:trPr>
        <w:tc>
          <w:tcPr>
            <w:tcW w:w="2160" w:type="dxa"/>
            <w:noWrap/>
            <w:hideMark/>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Hoja de cálculo</w:t>
            </w:r>
          </w:p>
        </w:tc>
        <w:tc>
          <w:tcPr>
            <w:tcW w:w="1300"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.xlsx</w:t>
            </w:r>
          </w:p>
        </w:tc>
        <w:tc>
          <w:tcPr>
            <w:tcW w:w="4777" w:type="dxa"/>
            <w:hideMark/>
          </w:tcPr>
          <w:p w:rsidR="008A2D71" w:rsidRPr="009B080F" w:rsidRDefault="008A2D71" w:rsidP="00C72653">
            <w:pPr>
              <w:spacing w:after="120" w:line="360" w:lineRule="auto"/>
              <w:ind w:firstLine="284"/>
              <w:jc w:val="both"/>
              <w:rPr>
                <w:rFonts w:asciiTheme="minorHAnsi" w:hAnsiTheme="minorHAnsi"/>
                <w:color w:val="000000"/>
                <w:sz w:val="22"/>
                <w:szCs w:val="22"/>
                <w:lang w:val="en-US"/>
              </w:rPr>
            </w:pPr>
            <w:r w:rsidRPr="009B080F">
              <w:rPr>
                <w:rFonts w:asciiTheme="minorHAnsi" w:hAnsiTheme="minorHAnsi"/>
                <w:color w:val="000000"/>
                <w:sz w:val="22"/>
                <w:szCs w:val="22"/>
                <w:lang w:val="en-US"/>
              </w:rPr>
              <w:t>application/vnd.openxmlformats-officedocument.spreadsheetml.sheet</w:t>
            </w:r>
          </w:p>
        </w:tc>
      </w:tr>
      <w:tr w:rsidR="008A2D71" w:rsidRPr="009B080F" w:rsidTr="00F41D44">
        <w:trPr>
          <w:cnfStyle w:val="000000100000" w:firstRow="0" w:lastRow="0" w:firstColumn="0" w:lastColumn="0" w:oddVBand="0" w:evenVBand="0" w:oddHBand="1" w:evenHBand="0" w:firstRowFirstColumn="0" w:firstRowLastColumn="0" w:lastRowFirstColumn="0" w:lastRowLastColumn="0"/>
          <w:trHeight w:val="300"/>
        </w:trPr>
        <w:tc>
          <w:tcPr>
            <w:tcW w:w="2160" w:type="dxa"/>
            <w:noWrap/>
            <w:hideMark/>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Presentación</w:t>
            </w:r>
          </w:p>
        </w:tc>
        <w:tc>
          <w:tcPr>
            <w:tcW w:w="1300"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.ppt</w:t>
            </w:r>
            <w:r w:rsidR="00BB0354" w:rsidRPr="009B080F">
              <w:rPr>
                <w:rFonts w:asciiTheme="minorHAnsi" w:hAnsiTheme="minorHAnsi"/>
                <w:color w:val="000000"/>
                <w:sz w:val="22"/>
                <w:szCs w:val="22"/>
              </w:rPr>
              <w:t>x</w:t>
            </w:r>
          </w:p>
        </w:tc>
        <w:tc>
          <w:tcPr>
            <w:tcW w:w="4777"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application/vnd.ms-powerpoint</w:t>
            </w:r>
          </w:p>
        </w:tc>
      </w:tr>
      <w:tr w:rsidR="008A2D71" w:rsidRPr="005D5BD0" w:rsidTr="00F41D44">
        <w:trPr>
          <w:cnfStyle w:val="000000010000" w:firstRow="0" w:lastRow="0" w:firstColumn="0" w:lastColumn="0" w:oddVBand="0" w:evenVBand="0" w:oddHBand="0" w:evenHBand="1" w:firstRowFirstColumn="0" w:firstRowLastColumn="0" w:lastRowFirstColumn="0" w:lastRowLastColumn="0"/>
          <w:trHeight w:val="600"/>
        </w:trPr>
        <w:tc>
          <w:tcPr>
            <w:tcW w:w="2160" w:type="dxa"/>
            <w:noWrap/>
            <w:hideMark/>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Fórmula matemática</w:t>
            </w:r>
          </w:p>
        </w:tc>
        <w:tc>
          <w:tcPr>
            <w:tcW w:w="1300"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.xlsx</w:t>
            </w:r>
          </w:p>
        </w:tc>
        <w:tc>
          <w:tcPr>
            <w:tcW w:w="4777" w:type="dxa"/>
            <w:hideMark/>
          </w:tcPr>
          <w:p w:rsidR="008A2D71" w:rsidRPr="009B080F" w:rsidRDefault="008A2D71" w:rsidP="00C72653">
            <w:pPr>
              <w:spacing w:after="120" w:line="360" w:lineRule="auto"/>
              <w:ind w:firstLine="284"/>
              <w:jc w:val="both"/>
              <w:rPr>
                <w:rFonts w:asciiTheme="minorHAnsi" w:hAnsiTheme="minorHAnsi"/>
                <w:color w:val="000000"/>
                <w:sz w:val="22"/>
                <w:szCs w:val="22"/>
                <w:lang w:val="en-US"/>
              </w:rPr>
            </w:pPr>
            <w:r w:rsidRPr="009B080F">
              <w:rPr>
                <w:rFonts w:asciiTheme="minorHAnsi" w:hAnsiTheme="minorHAnsi"/>
                <w:color w:val="000000"/>
                <w:sz w:val="22"/>
                <w:szCs w:val="22"/>
                <w:lang w:val="en-US"/>
              </w:rPr>
              <w:t>application/vnd.openxmlformats-officedocument.spreadsheetml.sheet</w:t>
            </w:r>
          </w:p>
        </w:tc>
      </w:tr>
      <w:tr w:rsidR="008A2D71" w:rsidRPr="009B080F" w:rsidTr="00F41D44">
        <w:trPr>
          <w:cnfStyle w:val="000000100000" w:firstRow="0" w:lastRow="0" w:firstColumn="0" w:lastColumn="0" w:oddVBand="0" w:evenVBand="0" w:oddHBand="1" w:evenHBand="0" w:firstRowFirstColumn="0" w:firstRowLastColumn="0" w:lastRowFirstColumn="0" w:lastRowLastColumn="0"/>
          <w:trHeight w:val="300"/>
        </w:trPr>
        <w:tc>
          <w:tcPr>
            <w:tcW w:w="2160" w:type="dxa"/>
            <w:noWrap/>
            <w:hideMark/>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Imagen</w:t>
            </w:r>
          </w:p>
        </w:tc>
        <w:tc>
          <w:tcPr>
            <w:tcW w:w="1300"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.jpeg, .png, .tiff</w:t>
            </w:r>
          </w:p>
        </w:tc>
        <w:tc>
          <w:tcPr>
            <w:tcW w:w="4777"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image/jpeg </w:t>
            </w:r>
          </w:p>
        </w:tc>
      </w:tr>
      <w:tr w:rsidR="008A2D71" w:rsidRPr="009B080F" w:rsidTr="00F41D44">
        <w:trPr>
          <w:cnfStyle w:val="000000010000" w:firstRow="0" w:lastRow="0" w:firstColumn="0" w:lastColumn="0" w:oddVBand="0" w:evenVBand="0" w:oddHBand="0" w:evenHBand="1" w:firstRowFirstColumn="0" w:firstRowLastColumn="0" w:lastRowFirstColumn="0" w:lastRowLastColumn="0"/>
          <w:trHeight w:val="300"/>
        </w:trPr>
        <w:tc>
          <w:tcPr>
            <w:tcW w:w="2160" w:type="dxa"/>
            <w:noWrap/>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Texto</w:t>
            </w:r>
          </w:p>
        </w:tc>
        <w:tc>
          <w:tcPr>
            <w:tcW w:w="1300" w:type="dxa"/>
            <w:noWrap/>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.pdf</w:t>
            </w:r>
          </w:p>
        </w:tc>
        <w:tc>
          <w:tcPr>
            <w:tcW w:w="4777" w:type="dxa"/>
            <w:noWrap/>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application/pdf</w:t>
            </w:r>
          </w:p>
        </w:tc>
      </w:tr>
      <w:tr w:rsidR="008A2D71" w:rsidRPr="009B080F" w:rsidTr="00F41D44">
        <w:trPr>
          <w:cnfStyle w:val="000000100000" w:firstRow="0" w:lastRow="0" w:firstColumn="0" w:lastColumn="0" w:oddVBand="0" w:evenVBand="0" w:oddHBand="1" w:evenHBand="0" w:firstRowFirstColumn="0" w:firstRowLastColumn="0" w:lastRowFirstColumn="0" w:lastRowLastColumn="0"/>
          <w:trHeight w:val="300"/>
        </w:trPr>
        <w:tc>
          <w:tcPr>
            <w:tcW w:w="2160" w:type="dxa"/>
            <w:noWrap/>
            <w:hideMark/>
          </w:tcPr>
          <w:p w:rsidR="008A2D71" w:rsidRPr="009B080F" w:rsidRDefault="008A2D71" w:rsidP="00702D4E">
            <w:pPr>
              <w:spacing w:after="120" w:line="360" w:lineRule="auto"/>
              <w:rPr>
                <w:rFonts w:asciiTheme="minorHAnsi" w:hAnsiTheme="minorHAnsi"/>
                <w:color w:val="000000"/>
                <w:sz w:val="22"/>
                <w:szCs w:val="22"/>
              </w:rPr>
            </w:pPr>
            <w:r w:rsidRPr="009B080F">
              <w:rPr>
                <w:rFonts w:asciiTheme="minorHAnsi" w:hAnsiTheme="minorHAnsi"/>
                <w:color w:val="000000"/>
                <w:sz w:val="22"/>
                <w:szCs w:val="22"/>
              </w:rPr>
              <w:t>Documento maestro</w:t>
            </w:r>
          </w:p>
        </w:tc>
        <w:tc>
          <w:tcPr>
            <w:tcW w:w="1300"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.doc</w:t>
            </w:r>
            <w:r w:rsidR="00BB0354" w:rsidRPr="009B080F">
              <w:rPr>
                <w:rFonts w:asciiTheme="minorHAnsi" w:hAnsiTheme="minorHAnsi"/>
                <w:color w:val="000000"/>
                <w:sz w:val="22"/>
                <w:szCs w:val="22"/>
              </w:rPr>
              <w:t>x</w:t>
            </w:r>
          </w:p>
        </w:tc>
        <w:tc>
          <w:tcPr>
            <w:tcW w:w="4777" w:type="dxa"/>
            <w:noWrap/>
            <w:hideMark/>
          </w:tcPr>
          <w:p w:rsidR="008A2D71" w:rsidRPr="009B080F" w:rsidRDefault="008A2D71" w:rsidP="00C72653">
            <w:pPr>
              <w:spacing w:after="120" w:line="360" w:lineRule="auto"/>
              <w:ind w:firstLine="284"/>
              <w:jc w:val="both"/>
              <w:rPr>
                <w:rFonts w:asciiTheme="minorHAnsi" w:hAnsiTheme="minorHAnsi"/>
                <w:color w:val="000000"/>
                <w:sz w:val="22"/>
                <w:szCs w:val="22"/>
              </w:rPr>
            </w:pPr>
            <w:r w:rsidRPr="009B080F">
              <w:rPr>
                <w:rFonts w:asciiTheme="minorHAnsi" w:hAnsiTheme="minorHAnsi"/>
                <w:color w:val="000000"/>
                <w:sz w:val="22"/>
                <w:szCs w:val="22"/>
              </w:rPr>
              <w:t>application/msword</w:t>
            </w:r>
          </w:p>
        </w:tc>
      </w:tr>
    </w:tbl>
    <w:p w:rsidR="008A2D71" w:rsidRPr="00835B97" w:rsidRDefault="008A2D71" w:rsidP="0058662A">
      <w:pPr>
        <w:pStyle w:val="Ttulo3"/>
      </w:pPr>
      <w:r w:rsidRPr="00835B97">
        <w:rPr>
          <w:color w:val="000000"/>
          <w:sz w:val="25"/>
          <w:szCs w:val="25"/>
          <w:lang w:eastAsia="es-UY"/>
        </w:rPr>
        <w:br/>
      </w:r>
      <w:bookmarkStart w:id="19" w:name="_Toc368145657"/>
      <w:r w:rsidRPr="00835B97">
        <w:rPr>
          <w:lang w:eastAsia="es-ES"/>
        </w:rPr>
        <w:t>Plantillas</w:t>
      </w:r>
      <w:bookmarkEnd w:id="19"/>
    </w:p>
    <w:tbl>
      <w:tblPr>
        <w:tblStyle w:val="Sombreadomedio1-nfasis11"/>
        <w:tblW w:w="8237" w:type="dxa"/>
        <w:tblLook w:val="0420" w:firstRow="1" w:lastRow="0" w:firstColumn="0" w:lastColumn="0" w:noHBand="0" w:noVBand="1"/>
      </w:tblPr>
      <w:tblGrid>
        <w:gridCol w:w="2160"/>
        <w:gridCol w:w="1300"/>
        <w:gridCol w:w="4777"/>
      </w:tblGrid>
      <w:tr w:rsidR="008A2D71" w:rsidRPr="003467C0" w:rsidTr="00F41D44">
        <w:trPr>
          <w:cnfStyle w:val="100000000000" w:firstRow="1" w:lastRow="0" w:firstColumn="0" w:lastColumn="0" w:oddVBand="0" w:evenVBand="0" w:oddHBand="0" w:evenHBand="0" w:firstRowFirstColumn="0" w:firstRowLastColumn="0" w:lastRowFirstColumn="0" w:lastRowLastColumn="0"/>
          <w:trHeight w:val="300"/>
        </w:trPr>
        <w:tc>
          <w:tcPr>
            <w:tcW w:w="2160" w:type="dxa"/>
            <w:noWrap/>
            <w:hideMark/>
          </w:tcPr>
          <w:p w:rsidR="008A2D71" w:rsidRPr="003467C0" w:rsidRDefault="008A2D71" w:rsidP="006F13DA">
            <w:pPr>
              <w:spacing w:after="120" w:line="360" w:lineRule="auto"/>
              <w:ind w:firstLine="284"/>
              <w:jc w:val="center"/>
              <w:rPr>
                <w:rFonts w:asciiTheme="minorHAnsi" w:hAnsiTheme="minorHAnsi"/>
                <w:bCs w:val="0"/>
                <w:sz w:val="22"/>
                <w:szCs w:val="22"/>
              </w:rPr>
            </w:pPr>
            <w:r w:rsidRPr="003467C0">
              <w:rPr>
                <w:rFonts w:asciiTheme="minorHAnsi" w:hAnsiTheme="minorHAnsi"/>
                <w:bCs w:val="0"/>
                <w:sz w:val="22"/>
                <w:szCs w:val="22"/>
              </w:rPr>
              <w:t>Tipo de fichero</w:t>
            </w:r>
          </w:p>
        </w:tc>
        <w:tc>
          <w:tcPr>
            <w:tcW w:w="1300" w:type="dxa"/>
            <w:noWrap/>
            <w:hideMark/>
          </w:tcPr>
          <w:p w:rsidR="008A2D71" w:rsidRPr="003467C0" w:rsidRDefault="008A2D71" w:rsidP="006F13DA">
            <w:pPr>
              <w:spacing w:after="120" w:line="360" w:lineRule="auto"/>
              <w:jc w:val="center"/>
              <w:rPr>
                <w:rFonts w:asciiTheme="minorHAnsi" w:hAnsiTheme="minorHAnsi"/>
                <w:bCs w:val="0"/>
                <w:sz w:val="22"/>
                <w:szCs w:val="22"/>
              </w:rPr>
            </w:pPr>
            <w:r w:rsidRPr="003467C0">
              <w:rPr>
                <w:rFonts w:asciiTheme="minorHAnsi" w:hAnsiTheme="minorHAnsi"/>
                <w:bCs w:val="0"/>
                <w:sz w:val="22"/>
                <w:szCs w:val="22"/>
              </w:rPr>
              <w:t>Extensión</w:t>
            </w:r>
          </w:p>
        </w:tc>
        <w:tc>
          <w:tcPr>
            <w:tcW w:w="4777" w:type="dxa"/>
            <w:noWrap/>
            <w:hideMark/>
          </w:tcPr>
          <w:p w:rsidR="008A2D71" w:rsidRPr="003467C0" w:rsidRDefault="008A2D71" w:rsidP="006F13DA">
            <w:pPr>
              <w:spacing w:after="120" w:line="360" w:lineRule="auto"/>
              <w:ind w:firstLine="284"/>
              <w:jc w:val="center"/>
              <w:rPr>
                <w:rFonts w:asciiTheme="minorHAnsi" w:hAnsiTheme="minorHAnsi"/>
                <w:bCs w:val="0"/>
                <w:sz w:val="22"/>
                <w:szCs w:val="22"/>
              </w:rPr>
            </w:pPr>
            <w:r w:rsidRPr="003467C0">
              <w:rPr>
                <w:rFonts w:asciiTheme="minorHAnsi" w:hAnsiTheme="minorHAnsi"/>
                <w:bCs w:val="0"/>
                <w:sz w:val="22"/>
                <w:szCs w:val="22"/>
              </w:rPr>
              <w:t>Tipo Mime</w:t>
            </w:r>
          </w:p>
        </w:tc>
      </w:tr>
      <w:tr w:rsidR="008A2D71" w:rsidRPr="003467C0" w:rsidTr="00F41D44">
        <w:trPr>
          <w:cnfStyle w:val="000000100000" w:firstRow="0" w:lastRow="0" w:firstColumn="0" w:lastColumn="0" w:oddVBand="0" w:evenVBand="0" w:oddHBand="1" w:evenHBand="0" w:firstRowFirstColumn="0" w:firstRowLastColumn="0" w:lastRowFirstColumn="0" w:lastRowLastColumn="0"/>
          <w:trHeight w:val="300"/>
        </w:trPr>
        <w:tc>
          <w:tcPr>
            <w:tcW w:w="2160"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Texto</w:t>
            </w:r>
          </w:p>
        </w:tc>
        <w:tc>
          <w:tcPr>
            <w:tcW w:w="1300"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.doc</w:t>
            </w:r>
            <w:r w:rsidR="00BB0354" w:rsidRPr="003467C0">
              <w:rPr>
                <w:rFonts w:asciiTheme="minorHAnsi" w:hAnsiTheme="minorHAnsi"/>
                <w:color w:val="000000"/>
                <w:sz w:val="22"/>
                <w:szCs w:val="22"/>
              </w:rPr>
              <w:t>x</w:t>
            </w:r>
          </w:p>
        </w:tc>
        <w:tc>
          <w:tcPr>
            <w:tcW w:w="4777"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application/msword</w:t>
            </w:r>
          </w:p>
        </w:tc>
      </w:tr>
      <w:tr w:rsidR="008A2D71" w:rsidRPr="005D5BD0" w:rsidTr="00F41D44">
        <w:trPr>
          <w:cnfStyle w:val="000000010000" w:firstRow="0" w:lastRow="0" w:firstColumn="0" w:lastColumn="0" w:oddVBand="0" w:evenVBand="0" w:oddHBand="0" w:evenHBand="1" w:firstRowFirstColumn="0" w:firstRowLastColumn="0" w:lastRowFirstColumn="0" w:lastRowLastColumn="0"/>
          <w:trHeight w:val="600"/>
        </w:trPr>
        <w:tc>
          <w:tcPr>
            <w:tcW w:w="2160"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Hoja de cálculo</w:t>
            </w:r>
          </w:p>
        </w:tc>
        <w:tc>
          <w:tcPr>
            <w:tcW w:w="1300"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.xlsx</w:t>
            </w:r>
          </w:p>
        </w:tc>
        <w:tc>
          <w:tcPr>
            <w:tcW w:w="4777" w:type="dxa"/>
            <w:hideMark/>
          </w:tcPr>
          <w:p w:rsidR="008A2D71" w:rsidRPr="003467C0" w:rsidRDefault="008A2D71" w:rsidP="00C72653">
            <w:pPr>
              <w:spacing w:after="120" w:line="360" w:lineRule="auto"/>
              <w:ind w:firstLine="284"/>
              <w:jc w:val="both"/>
              <w:rPr>
                <w:rFonts w:asciiTheme="minorHAnsi" w:hAnsiTheme="minorHAnsi"/>
                <w:color w:val="000000"/>
                <w:sz w:val="22"/>
                <w:szCs w:val="22"/>
                <w:lang w:val="en-US"/>
              </w:rPr>
            </w:pPr>
            <w:r w:rsidRPr="003467C0">
              <w:rPr>
                <w:rFonts w:asciiTheme="minorHAnsi" w:hAnsiTheme="minorHAnsi"/>
                <w:color w:val="000000"/>
                <w:sz w:val="22"/>
                <w:szCs w:val="22"/>
                <w:lang w:val="en-US"/>
              </w:rPr>
              <w:t>application/vnd.openxmlformats-officedocument.spreadsheetml.sheet</w:t>
            </w:r>
          </w:p>
        </w:tc>
      </w:tr>
      <w:tr w:rsidR="008A2D71" w:rsidRPr="003467C0" w:rsidTr="00F41D44">
        <w:trPr>
          <w:cnfStyle w:val="000000100000" w:firstRow="0" w:lastRow="0" w:firstColumn="0" w:lastColumn="0" w:oddVBand="0" w:evenVBand="0" w:oddHBand="1" w:evenHBand="0" w:firstRowFirstColumn="0" w:firstRowLastColumn="0" w:lastRowFirstColumn="0" w:lastRowLastColumn="0"/>
          <w:trHeight w:val="300"/>
        </w:trPr>
        <w:tc>
          <w:tcPr>
            <w:tcW w:w="2160"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Presentación</w:t>
            </w:r>
          </w:p>
        </w:tc>
        <w:tc>
          <w:tcPr>
            <w:tcW w:w="1300"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.ppt</w:t>
            </w:r>
            <w:r w:rsidR="00BB0354" w:rsidRPr="003467C0">
              <w:rPr>
                <w:rFonts w:asciiTheme="minorHAnsi" w:hAnsiTheme="minorHAnsi"/>
                <w:color w:val="000000"/>
                <w:sz w:val="22"/>
                <w:szCs w:val="22"/>
              </w:rPr>
              <w:t>x</w:t>
            </w:r>
          </w:p>
        </w:tc>
        <w:tc>
          <w:tcPr>
            <w:tcW w:w="4777" w:type="dxa"/>
            <w:noWrap/>
            <w:hideMark/>
          </w:tcPr>
          <w:p w:rsidR="008A2D71" w:rsidRPr="003467C0" w:rsidRDefault="008A2D71"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application/vnd.ms-powerpoint</w:t>
            </w:r>
          </w:p>
        </w:tc>
      </w:tr>
    </w:tbl>
    <w:p w:rsidR="00B85E1B" w:rsidRPr="00835B97" w:rsidRDefault="00B85E1B" w:rsidP="00C72653">
      <w:pPr>
        <w:spacing w:after="120" w:line="360" w:lineRule="auto"/>
        <w:ind w:firstLine="284"/>
        <w:jc w:val="both"/>
        <w:rPr>
          <w:rFonts w:cs="Arial"/>
          <w:lang w:eastAsia="es-ES"/>
        </w:rPr>
      </w:pPr>
    </w:p>
    <w:p w:rsidR="006F13DA" w:rsidRPr="00835B97" w:rsidRDefault="006F13DA" w:rsidP="006F13DA">
      <w:pPr>
        <w:pStyle w:val="Ttulo3"/>
        <w:rPr>
          <w:lang w:eastAsia="es-ES"/>
        </w:rPr>
      </w:pPr>
      <w:bookmarkStart w:id="20" w:name="_Toc368145658"/>
      <w:r w:rsidRPr="00835B97">
        <w:rPr>
          <w:lang w:eastAsia="es-ES"/>
        </w:rPr>
        <w:t>Tipografía</w:t>
      </w:r>
      <w:bookmarkEnd w:id="20"/>
    </w:p>
    <w:tbl>
      <w:tblPr>
        <w:tblStyle w:val="Sombreadomedio1-nfasis11"/>
        <w:tblW w:w="6605" w:type="dxa"/>
        <w:jc w:val="center"/>
        <w:tblLook w:val="0420" w:firstRow="1" w:lastRow="0" w:firstColumn="0" w:lastColumn="0" w:noHBand="0" w:noVBand="1"/>
      </w:tblPr>
      <w:tblGrid>
        <w:gridCol w:w="2160"/>
        <w:gridCol w:w="4445"/>
      </w:tblGrid>
      <w:tr w:rsidR="00BD0540" w:rsidRPr="003467C0" w:rsidTr="005D50C0">
        <w:trPr>
          <w:cnfStyle w:val="100000000000" w:firstRow="1" w:lastRow="0" w:firstColumn="0" w:lastColumn="0" w:oddVBand="0" w:evenVBand="0" w:oddHBand="0" w:evenHBand="0" w:firstRowFirstColumn="0" w:firstRowLastColumn="0" w:lastRowFirstColumn="0" w:lastRowLastColumn="0"/>
          <w:trHeight w:val="300"/>
          <w:jc w:val="center"/>
        </w:trPr>
        <w:tc>
          <w:tcPr>
            <w:tcW w:w="2160" w:type="dxa"/>
            <w:noWrap/>
            <w:hideMark/>
          </w:tcPr>
          <w:p w:rsidR="00DE0F45" w:rsidRPr="003467C0" w:rsidRDefault="00DE0F45" w:rsidP="00F41D44">
            <w:pPr>
              <w:spacing w:after="120" w:line="360" w:lineRule="auto"/>
              <w:ind w:firstLine="284"/>
              <w:jc w:val="center"/>
              <w:rPr>
                <w:rFonts w:asciiTheme="minorHAnsi" w:hAnsiTheme="minorHAnsi"/>
                <w:bCs w:val="0"/>
                <w:sz w:val="22"/>
                <w:szCs w:val="22"/>
              </w:rPr>
            </w:pPr>
            <w:r w:rsidRPr="003467C0">
              <w:rPr>
                <w:rFonts w:asciiTheme="minorHAnsi" w:hAnsiTheme="minorHAnsi"/>
                <w:bCs w:val="0"/>
                <w:sz w:val="22"/>
                <w:szCs w:val="22"/>
              </w:rPr>
              <w:t>Estilo</w:t>
            </w:r>
          </w:p>
        </w:tc>
        <w:tc>
          <w:tcPr>
            <w:tcW w:w="4445" w:type="dxa"/>
            <w:noWrap/>
            <w:hideMark/>
          </w:tcPr>
          <w:p w:rsidR="00DE0F45" w:rsidRPr="003467C0" w:rsidRDefault="00DE0F45" w:rsidP="00F41D44">
            <w:pPr>
              <w:spacing w:after="120" w:line="360" w:lineRule="auto"/>
              <w:ind w:firstLine="284"/>
              <w:jc w:val="center"/>
              <w:rPr>
                <w:rFonts w:asciiTheme="minorHAnsi" w:hAnsiTheme="minorHAnsi"/>
                <w:bCs w:val="0"/>
                <w:sz w:val="22"/>
                <w:szCs w:val="22"/>
              </w:rPr>
            </w:pPr>
            <w:r w:rsidRPr="003467C0">
              <w:rPr>
                <w:rFonts w:asciiTheme="minorHAnsi" w:hAnsiTheme="minorHAnsi"/>
                <w:bCs w:val="0"/>
                <w:sz w:val="22"/>
                <w:szCs w:val="22"/>
              </w:rPr>
              <w:t>Descripción</w:t>
            </w:r>
          </w:p>
        </w:tc>
      </w:tr>
      <w:tr w:rsidR="00DE0F45" w:rsidRPr="003467C0" w:rsidTr="005D50C0">
        <w:trPr>
          <w:cnfStyle w:val="000000100000" w:firstRow="0" w:lastRow="0" w:firstColumn="0" w:lastColumn="0" w:oddVBand="0" w:evenVBand="0" w:oddHBand="1" w:evenHBand="0" w:firstRowFirstColumn="0" w:firstRowLastColumn="0" w:lastRowFirstColumn="0" w:lastRowLastColumn="0"/>
          <w:trHeight w:val="300"/>
          <w:jc w:val="center"/>
        </w:trPr>
        <w:tc>
          <w:tcPr>
            <w:tcW w:w="2160" w:type="dxa"/>
            <w:noWrap/>
            <w:hideMark/>
          </w:tcPr>
          <w:p w:rsidR="00DE0F45" w:rsidRPr="003467C0" w:rsidRDefault="00DE0F45" w:rsidP="00C72653">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Normal</w:t>
            </w:r>
          </w:p>
        </w:tc>
        <w:tc>
          <w:tcPr>
            <w:tcW w:w="4445" w:type="dxa"/>
            <w:noWrap/>
            <w:hideMark/>
          </w:tcPr>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Tipografía Calibri</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Interlineado 1.5</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Espaciado anterior 0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lastRenderedPageBreak/>
              <w:t>Espaciado posterior 6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Sangría en primera línea de 0.5 cm</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Alineación justificada</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Color negro</w:t>
            </w:r>
          </w:p>
        </w:tc>
      </w:tr>
      <w:tr w:rsidR="00DE0F45" w:rsidRPr="003467C0" w:rsidTr="005D50C0">
        <w:trPr>
          <w:cnfStyle w:val="000000010000" w:firstRow="0" w:lastRow="0" w:firstColumn="0" w:lastColumn="0" w:oddVBand="0" w:evenVBand="0" w:oddHBand="0" w:evenHBand="1" w:firstRowFirstColumn="0" w:firstRowLastColumn="0" w:lastRowFirstColumn="0" w:lastRowLastColumn="0"/>
          <w:trHeight w:val="253"/>
          <w:jc w:val="center"/>
        </w:trPr>
        <w:tc>
          <w:tcPr>
            <w:tcW w:w="2160" w:type="dxa"/>
            <w:noWrap/>
            <w:hideMark/>
          </w:tcPr>
          <w:p w:rsidR="00DE0F45" w:rsidRPr="003467C0" w:rsidRDefault="00DE0F45"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lastRenderedPageBreak/>
              <w:t>Título</w:t>
            </w:r>
          </w:p>
        </w:tc>
        <w:tc>
          <w:tcPr>
            <w:tcW w:w="4445" w:type="dxa"/>
            <w:hideMark/>
          </w:tcPr>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 xml:space="preserve">Fuente: Cambria, 26 pto, </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Color de fuente: Texto 2</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Expandido  0,25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Espacio ajustado en 14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Interlineado:  sencillo</w:t>
            </w:r>
          </w:p>
          <w:p w:rsidR="005D50C0" w:rsidRPr="003467C0" w:rsidRDefault="005D50C0" w:rsidP="00DE0F45">
            <w:pPr>
              <w:pStyle w:val="Prrafodelista"/>
              <w:numPr>
                <w:ilvl w:val="0"/>
                <w:numId w:val="25"/>
              </w:numPr>
              <w:spacing w:after="120" w:line="360" w:lineRule="auto"/>
              <w:jc w:val="both"/>
              <w:rPr>
                <w:color w:val="000000"/>
              </w:rPr>
            </w:pPr>
            <w:r w:rsidRPr="003467C0">
              <w:rPr>
                <w:color w:val="000000"/>
              </w:rPr>
              <w:t>Espaciado anterior: 0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Espaciado posterior: 15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Borde:</w:t>
            </w:r>
            <w:r w:rsidR="005D50C0" w:rsidRPr="003467C0">
              <w:rPr>
                <w:color w:val="000000"/>
              </w:rPr>
              <w:t xml:space="preserve"> </w:t>
            </w:r>
            <w:r w:rsidRPr="003467C0">
              <w:rPr>
                <w:color w:val="000000"/>
              </w:rPr>
              <w:t>Inferior: Línea continua sencilla, Énfasis 1,  1 pto Ancho de línea</w:t>
            </w:r>
          </w:p>
        </w:tc>
      </w:tr>
      <w:tr w:rsidR="00DE0F45" w:rsidRPr="003467C0" w:rsidTr="005D50C0">
        <w:trPr>
          <w:cnfStyle w:val="000000100000" w:firstRow="0" w:lastRow="0" w:firstColumn="0" w:lastColumn="0" w:oddVBand="0" w:evenVBand="0" w:oddHBand="1" w:evenHBand="0" w:firstRowFirstColumn="0" w:firstRowLastColumn="0" w:lastRowFirstColumn="0" w:lastRowLastColumn="0"/>
          <w:trHeight w:val="253"/>
          <w:jc w:val="center"/>
        </w:trPr>
        <w:tc>
          <w:tcPr>
            <w:tcW w:w="2160" w:type="dxa"/>
            <w:noWrap/>
          </w:tcPr>
          <w:p w:rsidR="00DE0F45" w:rsidRPr="003467C0" w:rsidRDefault="00DE0F45"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Título 1</w:t>
            </w:r>
          </w:p>
        </w:tc>
        <w:tc>
          <w:tcPr>
            <w:tcW w:w="4445" w:type="dxa"/>
          </w:tcPr>
          <w:p w:rsidR="005D50C0" w:rsidRPr="003467C0" w:rsidRDefault="00DE0F45" w:rsidP="00DE0F45">
            <w:pPr>
              <w:pStyle w:val="Prrafodelista"/>
              <w:numPr>
                <w:ilvl w:val="0"/>
                <w:numId w:val="25"/>
              </w:numPr>
              <w:spacing w:after="120" w:line="360" w:lineRule="auto"/>
              <w:jc w:val="both"/>
              <w:rPr>
                <w:color w:val="000000"/>
              </w:rPr>
            </w:pPr>
            <w:r w:rsidRPr="003467C0">
              <w:rPr>
                <w:color w:val="000000"/>
              </w:rPr>
              <w:t>Fuente:Cambria, 14 pto, Negrita</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Color de fuente: Énfasis 1</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 xml:space="preserve">Espaciado </w:t>
            </w:r>
            <w:r w:rsidR="005D50C0" w:rsidRPr="003467C0">
              <w:rPr>
                <w:color w:val="000000"/>
              </w:rPr>
              <w:t>a</w:t>
            </w:r>
            <w:r w:rsidRPr="003467C0">
              <w:rPr>
                <w:color w:val="000000"/>
              </w:rPr>
              <w:t>nterior:  24 pto</w:t>
            </w:r>
          </w:p>
          <w:p w:rsidR="00DE0F45" w:rsidRPr="003467C0" w:rsidRDefault="00DE0F45" w:rsidP="00DE0F45">
            <w:pPr>
              <w:pStyle w:val="Prrafodelista"/>
              <w:numPr>
                <w:ilvl w:val="0"/>
                <w:numId w:val="25"/>
              </w:numPr>
              <w:spacing w:after="120" w:line="360" w:lineRule="auto"/>
              <w:jc w:val="both"/>
              <w:rPr>
                <w:color w:val="000000"/>
              </w:rPr>
            </w:pPr>
            <w:r w:rsidRPr="003467C0">
              <w:rPr>
                <w:color w:val="000000"/>
              </w:rPr>
              <w:t>Espaciado posterior:  0 pto</w:t>
            </w:r>
          </w:p>
        </w:tc>
      </w:tr>
      <w:tr w:rsidR="005D50C0" w:rsidRPr="003467C0" w:rsidTr="005D50C0">
        <w:trPr>
          <w:cnfStyle w:val="000000010000" w:firstRow="0" w:lastRow="0" w:firstColumn="0" w:lastColumn="0" w:oddVBand="0" w:evenVBand="0" w:oddHBand="0" w:evenHBand="1" w:firstRowFirstColumn="0" w:firstRowLastColumn="0" w:lastRowFirstColumn="0" w:lastRowLastColumn="0"/>
          <w:trHeight w:val="253"/>
          <w:jc w:val="center"/>
        </w:trPr>
        <w:tc>
          <w:tcPr>
            <w:tcW w:w="2160" w:type="dxa"/>
            <w:noWrap/>
          </w:tcPr>
          <w:p w:rsidR="005D50C0" w:rsidRPr="003467C0" w:rsidRDefault="005D50C0"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Título 2</w:t>
            </w:r>
          </w:p>
        </w:tc>
        <w:tc>
          <w:tcPr>
            <w:tcW w:w="4445" w:type="dxa"/>
          </w:tcPr>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Fuente: Cambria, 13 pto, Negrita</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Color de fuente: Énfasis 1</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Espaciado anterior:  10 pto</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Espaciado posterior:  0 pto</w:t>
            </w:r>
          </w:p>
        </w:tc>
      </w:tr>
      <w:tr w:rsidR="005D50C0" w:rsidRPr="003467C0" w:rsidTr="005D50C0">
        <w:trPr>
          <w:cnfStyle w:val="000000100000" w:firstRow="0" w:lastRow="0" w:firstColumn="0" w:lastColumn="0" w:oddVBand="0" w:evenVBand="0" w:oddHBand="1" w:evenHBand="0" w:firstRowFirstColumn="0" w:firstRowLastColumn="0" w:lastRowFirstColumn="0" w:lastRowLastColumn="0"/>
          <w:trHeight w:val="253"/>
          <w:jc w:val="center"/>
        </w:trPr>
        <w:tc>
          <w:tcPr>
            <w:tcW w:w="2160" w:type="dxa"/>
            <w:noWrap/>
          </w:tcPr>
          <w:p w:rsidR="005D50C0" w:rsidRPr="003467C0" w:rsidRDefault="005D50C0"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Título 3</w:t>
            </w:r>
          </w:p>
        </w:tc>
        <w:tc>
          <w:tcPr>
            <w:tcW w:w="4445" w:type="dxa"/>
          </w:tcPr>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Fuente:Cambria, Negrita</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Color de fuente: Énfasis 1</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Espaciado anterior: 10 pto</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Espaciado posterior:  0 pto,</w:t>
            </w:r>
          </w:p>
        </w:tc>
      </w:tr>
      <w:tr w:rsidR="005D50C0" w:rsidRPr="003467C0" w:rsidTr="005D50C0">
        <w:trPr>
          <w:cnfStyle w:val="000000010000" w:firstRow="0" w:lastRow="0" w:firstColumn="0" w:lastColumn="0" w:oddVBand="0" w:evenVBand="0" w:oddHBand="0" w:evenHBand="1" w:firstRowFirstColumn="0" w:firstRowLastColumn="0" w:lastRowFirstColumn="0" w:lastRowLastColumn="0"/>
          <w:trHeight w:val="253"/>
          <w:jc w:val="center"/>
        </w:trPr>
        <w:tc>
          <w:tcPr>
            <w:tcW w:w="2160" w:type="dxa"/>
            <w:noWrap/>
          </w:tcPr>
          <w:p w:rsidR="005D50C0" w:rsidRPr="003467C0" w:rsidRDefault="005D50C0"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Título 4</w:t>
            </w:r>
          </w:p>
        </w:tc>
        <w:tc>
          <w:tcPr>
            <w:tcW w:w="4445" w:type="dxa"/>
          </w:tcPr>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Fuente:Cambria, Negrita, Cursiva,</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Color de fuente: Énfasis 1</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lastRenderedPageBreak/>
              <w:t>Espaciado anterior: 10 pto</w:t>
            </w:r>
          </w:p>
          <w:p w:rsidR="005D50C0" w:rsidRPr="003467C0" w:rsidRDefault="005D50C0" w:rsidP="005D50C0">
            <w:pPr>
              <w:pStyle w:val="Prrafodelista"/>
              <w:numPr>
                <w:ilvl w:val="0"/>
                <w:numId w:val="25"/>
              </w:numPr>
              <w:spacing w:after="120" w:line="360" w:lineRule="auto"/>
              <w:jc w:val="both"/>
              <w:rPr>
                <w:color w:val="000000"/>
              </w:rPr>
            </w:pPr>
            <w:r w:rsidRPr="003467C0">
              <w:rPr>
                <w:color w:val="000000"/>
              </w:rPr>
              <w:t>Espaciado posterior:  0 pto</w:t>
            </w:r>
          </w:p>
        </w:tc>
      </w:tr>
    </w:tbl>
    <w:p w:rsidR="00EE61EE" w:rsidRPr="00835B97" w:rsidRDefault="00EE61EE" w:rsidP="00EE61EE">
      <w:pPr>
        <w:pStyle w:val="Ttulo3"/>
        <w:rPr>
          <w:lang w:eastAsia="es-ES"/>
        </w:rPr>
      </w:pPr>
      <w:bookmarkStart w:id="21" w:name="_Toc368145659"/>
      <w:r w:rsidRPr="00835B97">
        <w:rPr>
          <w:lang w:eastAsia="es-ES"/>
        </w:rPr>
        <w:lastRenderedPageBreak/>
        <w:t>M</w:t>
      </w:r>
      <w:r w:rsidR="00BD0540" w:rsidRPr="00835B97">
        <w:rPr>
          <w:lang w:eastAsia="es-ES"/>
        </w:rPr>
        <w:t>árgenes de documentos</w:t>
      </w:r>
      <w:bookmarkEnd w:id="21"/>
    </w:p>
    <w:tbl>
      <w:tblPr>
        <w:tblStyle w:val="Sombreadomedio1-nfasis11"/>
        <w:tblW w:w="3691" w:type="dxa"/>
        <w:jc w:val="center"/>
        <w:tblLook w:val="0420" w:firstRow="1" w:lastRow="0" w:firstColumn="0" w:lastColumn="0" w:noHBand="0" w:noVBand="1"/>
      </w:tblPr>
      <w:tblGrid>
        <w:gridCol w:w="2160"/>
        <w:gridCol w:w="1531"/>
      </w:tblGrid>
      <w:tr w:rsidR="00BD0540" w:rsidRPr="003467C0" w:rsidTr="00BD0540">
        <w:trPr>
          <w:cnfStyle w:val="100000000000" w:firstRow="1" w:lastRow="0" w:firstColumn="0" w:lastColumn="0" w:oddVBand="0" w:evenVBand="0" w:oddHBand="0" w:evenHBand="0" w:firstRowFirstColumn="0" w:firstRowLastColumn="0" w:lastRowFirstColumn="0" w:lastRowLastColumn="0"/>
          <w:trHeight w:val="300"/>
          <w:jc w:val="center"/>
        </w:trPr>
        <w:tc>
          <w:tcPr>
            <w:tcW w:w="2160" w:type="dxa"/>
            <w:noWrap/>
            <w:hideMark/>
          </w:tcPr>
          <w:p w:rsidR="00EE61EE" w:rsidRPr="003467C0" w:rsidRDefault="00EE61EE" w:rsidP="00BD0540">
            <w:pPr>
              <w:spacing w:after="120" w:line="360" w:lineRule="auto"/>
              <w:ind w:firstLine="39"/>
              <w:jc w:val="center"/>
              <w:rPr>
                <w:rFonts w:asciiTheme="minorHAnsi" w:hAnsiTheme="minorHAnsi"/>
                <w:bCs w:val="0"/>
                <w:sz w:val="22"/>
                <w:szCs w:val="22"/>
              </w:rPr>
            </w:pPr>
            <w:r w:rsidRPr="003467C0">
              <w:rPr>
                <w:rFonts w:asciiTheme="minorHAnsi" w:hAnsiTheme="minorHAnsi"/>
                <w:bCs w:val="0"/>
                <w:sz w:val="22"/>
                <w:szCs w:val="22"/>
              </w:rPr>
              <w:t>Posición</w:t>
            </w:r>
          </w:p>
        </w:tc>
        <w:tc>
          <w:tcPr>
            <w:tcW w:w="1531" w:type="dxa"/>
            <w:noWrap/>
            <w:hideMark/>
          </w:tcPr>
          <w:p w:rsidR="00EE61EE" w:rsidRPr="003467C0" w:rsidRDefault="00EE61EE" w:rsidP="00BD0540">
            <w:pPr>
              <w:spacing w:after="120" w:line="360" w:lineRule="auto"/>
              <w:jc w:val="center"/>
              <w:rPr>
                <w:rFonts w:asciiTheme="minorHAnsi" w:hAnsiTheme="minorHAnsi"/>
                <w:bCs w:val="0"/>
                <w:sz w:val="22"/>
                <w:szCs w:val="22"/>
              </w:rPr>
            </w:pPr>
            <w:r w:rsidRPr="003467C0">
              <w:rPr>
                <w:rFonts w:asciiTheme="minorHAnsi" w:hAnsiTheme="minorHAnsi"/>
                <w:bCs w:val="0"/>
                <w:sz w:val="22"/>
                <w:szCs w:val="22"/>
              </w:rPr>
              <w:t>Margen</w:t>
            </w:r>
          </w:p>
        </w:tc>
      </w:tr>
      <w:tr w:rsidR="00EE61EE" w:rsidRPr="003467C0" w:rsidTr="00BD0540">
        <w:trPr>
          <w:cnfStyle w:val="000000100000" w:firstRow="0" w:lastRow="0" w:firstColumn="0" w:lastColumn="0" w:oddVBand="0" w:evenVBand="0" w:oddHBand="1" w:evenHBand="0" w:firstRowFirstColumn="0" w:firstRowLastColumn="0" w:lastRowFirstColumn="0" w:lastRowLastColumn="0"/>
          <w:trHeight w:val="300"/>
          <w:jc w:val="center"/>
        </w:trPr>
        <w:tc>
          <w:tcPr>
            <w:tcW w:w="2160" w:type="dxa"/>
            <w:noWrap/>
            <w:hideMark/>
          </w:tcPr>
          <w:p w:rsidR="00EE61EE" w:rsidRPr="003467C0" w:rsidRDefault="00EE61EE" w:rsidP="00BD0540">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Superior</w:t>
            </w:r>
          </w:p>
        </w:tc>
        <w:tc>
          <w:tcPr>
            <w:tcW w:w="1531" w:type="dxa"/>
            <w:noWrap/>
            <w:hideMark/>
          </w:tcPr>
          <w:p w:rsidR="00EE61EE" w:rsidRPr="003467C0" w:rsidRDefault="00EE61EE" w:rsidP="00BD0540">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3 cm</w:t>
            </w:r>
          </w:p>
        </w:tc>
      </w:tr>
      <w:tr w:rsidR="00EE61EE" w:rsidRPr="003467C0" w:rsidTr="00BD0540">
        <w:trPr>
          <w:cnfStyle w:val="000000010000" w:firstRow="0" w:lastRow="0" w:firstColumn="0" w:lastColumn="0" w:oddVBand="0" w:evenVBand="0" w:oddHBand="0" w:evenHBand="1" w:firstRowFirstColumn="0" w:firstRowLastColumn="0" w:lastRowFirstColumn="0" w:lastRowLastColumn="0"/>
          <w:trHeight w:val="253"/>
          <w:jc w:val="center"/>
        </w:trPr>
        <w:tc>
          <w:tcPr>
            <w:tcW w:w="2160" w:type="dxa"/>
            <w:noWrap/>
            <w:hideMark/>
          </w:tcPr>
          <w:p w:rsidR="00EE61EE" w:rsidRPr="003467C0" w:rsidRDefault="00EE61EE" w:rsidP="00BD0540">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Derecho</w:t>
            </w:r>
          </w:p>
        </w:tc>
        <w:tc>
          <w:tcPr>
            <w:tcW w:w="1531" w:type="dxa"/>
            <w:noWrap/>
            <w:hideMark/>
          </w:tcPr>
          <w:p w:rsidR="00EE61EE" w:rsidRPr="003467C0" w:rsidRDefault="00EE61EE" w:rsidP="00BD0540">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3 cm</w:t>
            </w:r>
          </w:p>
        </w:tc>
      </w:tr>
      <w:tr w:rsidR="00EE61EE" w:rsidRPr="003467C0" w:rsidTr="00BD0540">
        <w:trPr>
          <w:cnfStyle w:val="000000100000" w:firstRow="0" w:lastRow="0" w:firstColumn="0" w:lastColumn="0" w:oddVBand="0" w:evenVBand="0" w:oddHBand="1" w:evenHBand="0" w:firstRowFirstColumn="0" w:firstRowLastColumn="0" w:lastRowFirstColumn="0" w:lastRowLastColumn="0"/>
          <w:trHeight w:val="253"/>
          <w:jc w:val="center"/>
        </w:trPr>
        <w:tc>
          <w:tcPr>
            <w:tcW w:w="2160" w:type="dxa"/>
            <w:noWrap/>
          </w:tcPr>
          <w:p w:rsidR="00EE61EE" w:rsidRPr="003467C0" w:rsidRDefault="00EE61EE" w:rsidP="00BD0540">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Izquierdo</w:t>
            </w:r>
          </w:p>
        </w:tc>
        <w:tc>
          <w:tcPr>
            <w:tcW w:w="1531" w:type="dxa"/>
            <w:noWrap/>
          </w:tcPr>
          <w:p w:rsidR="00EE61EE" w:rsidRPr="003467C0" w:rsidRDefault="00EE61EE"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3 cm</w:t>
            </w:r>
          </w:p>
        </w:tc>
      </w:tr>
      <w:tr w:rsidR="00EE61EE" w:rsidRPr="003467C0" w:rsidTr="00BD0540">
        <w:trPr>
          <w:cnfStyle w:val="000000010000" w:firstRow="0" w:lastRow="0" w:firstColumn="0" w:lastColumn="0" w:oddVBand="0" w:evenVBand="0" w:oddHBand="0" w:evenHBand="1" w:firstRowFirstColumn="0" w:firstRowLastColumn="0" w:lastRowFirstColumn="0" w:lastRowLastColumn="0"/>
          <w:trHeight w:val="253"/>
          <w:jc w:val="center"/>
        </w:trPr>
        <w:tc>
          <w:tcPr>
            <w:tcW w:w="2160" w:type="dxa"/>
            <w:noWrap/>
          </w:tcPr>
          <w:p w:rsidR="00EE61EE" w:rsidRPr="003467C0" w:rsidRDefault="00EE61EE" w:rsidP="00BD0540">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Inferior</w:t>
            </w:r>
          </w:p>
        </w:tc>
        <w:tc>
          <w:tcPr>
            <w:tcW w:w="1531" w:type="dxa"/>
            <w:noWrap/>
          </w:tcPr>
          <w:p w:rsidR="00EE61EE" w:rsidRPr="003467C0" w:rsidRDefault="00EE61EE"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2.5 cm</w:t>
            </w:r>
          </w:p>
        </w:tc>
      </w:tr>
      <w:tr w:rsidR="00EE61EE" w:rsidRPr="003467C0" w:rsidTr="00BD0540">
        <w:trPr>
          <w:cnfStyle w:val="000000100000" w:firstRow="0" w:lastRow="0" w:firstColumn="0" w:lastColumn="0" w:oddVBand="0" w:evenVBand="0" w:oddHBand="1" w:evenHBand="0" w:firstRowFirstColumn="0" w:firstRowLastColumn="0" w:lastRowFirstColumn="0" w:lastRowLastColumn="0"/>
          <w:trHeight w:val="253"/>
          <w:jc w:val="center"/>
        </w:trPr>
        <w:tc>
          <w:tcPr>
            <w:tcW w:w="2160" w:type="dxa"/>
            <w:noWrap/>
          </w:tcPr>
          <w:p w:rsidR="00EE61EE" w:rsidRPr="003467C0" w:rsidRDefault="00EE61EE"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Encuadernación</w:t>
            </w:r>
          </w:p>
        </w:tc>
        <w:tc>
          <w:tcPr>
            <w:tcW w:w="1531" w:type="dxa"/>
            <w:noWrap/>
          </w:tcPr>
          <w:p w:rsidR="00EE61EE" w:rsidRPr="003467C0" w:rsidRDefault="00EE61EE" w:rsidP="00EE61EE">
            <w:pPr>
              <w:spacing w:after="120" w:line="360" w:lineRule="auto"/>
              <w:ind w:firstLine="284"/>
              <w:jc w:val="both"/>
              <w:rPr>
                <w:rFonts w:asciiTheme="minorHAnsi" w:hAnsiTheme="minorHAnsi"/>
                <w:color w:val="000000"/>
                <w:sz w:val="22"/>
                <w:szCs w:val="22"/>
              </w:rPr>
            </w:pPr>
            <w:r w:rsidRPr="003467C0">
              <w:rPr>
                <w:rFonts w:asciiTheme="minorHAnsi" w:hAnsiTheme="minorHAnsi"/>
                <w:color w:val="000000"/>
                <w:sz w:val="22"/>
                <w:szCs w:val="22"/>
              </w:rPr>
              <w:t>1 cm</w:t>
            </w:r>
          </w:p>
        </w:tc>
      </w:tr>
    </w:tbl>
    <w:p w:rsidR="006F13DA" w:rsidRPr="00835B97" w:rsidRDefault="006F13DA" w:rsidP="006F13DA">
      <w:pPr>
        <w:pStyle w:val="Ttulo3"/>
        <w:rPr>
          <w:lang w:eastAsia="es-ES"/>
        </w:rPr>
      </w:pPr>
      <w:bookmarkStart w:id="22" w:name="_Toc368145660"/>
      <w:r w:rsidRPr="00835B97">
        <w:rPr>
          <w:lang w:eastAsia="es-ES"/>
        </w:rPr>
        <w:t>Definición de Encabezado y Pie de Página de documentos</w:t>
      </w:r>
      <w:bookmarkEnd w:id="22"/>
    </w:p>
    <w:p w:rsidR="008A2D71" w:rsidRPr="003467C0" w:rsidRDefault="006F13DA" w:rsidP="00C72653">
      <w:pPr>
        <w:spacing w:after="120" w:line="360" w:lineRule="auto"/>
        <w:ind w:firstLine="284"/>
        <w:jc w:val="both"/>
        <w:rPr>
          <w:rFonts w:asciiTheme="minorHAnsi" w:hAnsiTheme="minorHAnsi"/>
          <w:b/>
          <w:bCs/>
          <w:sz w:val="22"/>
          <w:szCs w:val="22"/>
          <w:lang w:eastAsia="es-ES"/>
        </w:rPr>
      </w:pPr>
      <w:r w:rsidRPr="003467C0">
        <w:rPr>
          <w:rFonts w:asciiTheme="minorHAnsi" w:hAnsiTheme="minorHAnsi"/>
          <w:sz w:val="22"/>
          <w:szCs w:val="22"/>
          <w:lang w:eastAsia="es-ES"/>
        </w:rPr>
        <w:t xml:space="preserve">Los </w:t>
      </w:r>
      <w:r w:rsidR="00FF09C1" w:rsidRPr="003467C0">
        <w:rPr>
          <w:rFonts w:asciiTheme="minorHAnsi" w:hAnsiTheme="minorHAnsi"/>
          <w:sz w:val="22"/>
          <w:szCs w:val="22"/>
          <w:lang w:eastAsia="es-ES"/>
        </w:rPr>
        <w:t>documentos deben contar con el siguiente encabezado</w:t>
      </w:r>
    </w:p>
    <w:p w:rsidR="00FF09C1" w:rsidRPr="003467C0" w:rsidRDefault="006F13DA" w:rsidP="00C72653">
      <w:pPr>
        <w:spacing w:after="120" w:line="360" w:lineRule="auto"/>
        <w:ind w:firstLine="284"/>
        <w:jc w:val="both"/>
        <w:rPr>
          <w:rFonts w:asciiTheme="minorHAnsi" w:hAnsiTheme="minorHAnsi"/>
          <w:sz w:val="22"/>
          <w:szCs w:val="22"/>
          <w:lang w:eastAsia="es-ES"/>
        </w:rPr>
      </w:pPr>
      <w:r w:rsidRPr="003467C0">
        <w:rPr>
          <w:rFonts w:asciiTheme="minorHAnsi" w:hAnsiTheme="minorHAnsi"/>
          <w:noProof/>
          <w:sz w:val="22"/>
          <w:szCs w:val="22"/>
        </w:rPr>
        <w:drawing>
          <wp:inline distT="0" distB="0" distL="0" distR="0" wp14:anchorId="44D12FF8" wp14:editId="282A0C72">
            <wp:extent cx="5252085" cy="831372"/>
            <wp:effectExtent l="0" t="0" r="571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252085" cy="831372"/>
                    </a:xfrm>
                    <a:prstGeom prst="rect">
                      <a:avLst/>
                    </a:prstGeom>
                  </pic:spPr>
                </pic:pic>
              </a:graphicData>
            </a:graphic>
          </wp:inline>
        </w:drawing>
      </w:r>
    </w:p>
    <w:p w:rsidR="00FF09C1" w:rsidRPr="003467C0" w:rsidRDefault="006F13DA" w:rsidP="00C72653">
      <w:pPr>
        <w:spacing w:after="120" w:line="360" w:lineRule="auto"/>
        <w:ind w:firstLine="284"/>
        <w:jc w:val="both"/>
        <w:rPr>
          <w:rFonts w:asciiTheme="minorHAnsi" w:hAnsiTheme="minorHAnsi"/>
          <w:sz w:val="22"/>
          <w:szCs w:val="22"/>
          <w:lang w:eastAsia="es-ES"/>
        </w:rPr>
      </w:pPr>
      <w:r w:rsidRPr="003467C0">
        <w:rPr>
          <w:rFonts w:asciiTheme="minorHAnsi" w:hAnsiTheme="minorHAnsi" w:cs="Arial"/>
          <w:sz w:val="22"/>
          <w:szCs w:val="22"/>
          <w:lang w:eastAsia="es-ES"/>
        </w:rPr>
        <w:t>P</w:t>
      </w:r>
      <w:r w:rsidR="00FF09C1" w:rsidRPr="003467C0">
        <w:rPr>
          <w:rFonts w:asciiTheme="minorHAnsi" w:hAnsiTheme="minorHAnsi" w:cs="Arial"/>
          <w:sz w:val="22"/>
          <w:szCs w:val="22"/>
          <w:lang w:eastAsia="es-ES"/>
        </w:rPr>
        <w:t>ie</w:t>
      </w:r>
      <w:r w:rsidR="00FF09C1" w:rsidRPr="003467C0">
        <w:rPr>
          <w:rFonts w:asciiTheme="minorHAnsi" w:hAnsiTheme="minorHAnsi"/>
          <w:sz w:val="22"/>
          <w:szCs w:val="22"/>
          <w:lang w:eastAsia="es-ES"/>
        </w:rPr>
        <w:t xml:space="preserve"> de Página </w:t>
      </w:r>
    </w:p>
    <w:p w:rsidR="006F13DA" w:rsidRPr="00835B97" w:rsidRDefault="006F13DA" w:rsidP="00C72653">
      <w:pPr>
        <w:spacing w:after="120" w:line="360" w:lineRule="auto"/>
        <w:ind w:firstLine="284"/>
        <w:jc w:val="both"/>
        <w:rPr>
          <w:lang w:eastAsia="es-ES"/>
        </w:rPr>
      </w:pPr>
      <w:r w:rsidRPr="00835B97">
        <w:rPr>
          <w:noProof/>
        </w:rPr>
        <w:drawing>
          <wp:inline distT="0" distB="0" distL="0" distR="0" wp14:anchorId="702C3299" wp14:editId="6A9E18D5">
            <wp:extent cx="5252085" cy="63586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52085" cy="635860"/>
                    </a:xfrm>
                    <a:prstGeom prst="rect">
                      <a:avLst/>
                    </a:prstGeom>
                  </pic:spPr>
                </pic:pic>
              </a:graphicData>
            </a:graphic>
          </wp:inline>
        </w:drawing>
      </w:r>
    </w:p>
    <w:p w:rsidR="00FF09C1" w:rsidRPr="00835B97" w:rsidRDefault="006F13DA" w:rsidP="006F13DA">
      <w:pPr>
        <w:pStyle w:val="Ttulo3"/>
        <w:rPr>
          <w:lang w:eastAsia="es-ES"/>
        </w:rPr>
      </w:pPr>
      <w:bookmarkStart w:id="23" w:name="_Toc368145661"/>
      <w:r w:rsidRPr="00835B97">
        <w:rPr>
          <w:lang w:eastAsia="es-ES"/>
        </w:rPr>
        <w:t>Estándar para el envío de correos</w:t>
      </w:r>
      <w:bookmarkEnd w:id="23"/>
    </w:p>
    <w:p w:rsidR="006F13DA" w:rsidRPr="003467C0" w:rsidRDefault="006F13DA" w:rsidP="006F13DA">
      <w:pPr>
        <w:spacing w:after="120" w:line="360" w:lineRule="auto"/>
        <w:ind w:firstLine="284"/>
        <w:jc w:val="both"/>
        <w:rPr>
          <w:rFonts w:asciiTheme="minorHAnsi" w:hAnsiTheme="minorHAnsi"/>
          <w:sz w:val="22"/>
          <w:szCs w:val="22"/>
          <w:lang w:eastAsia="es-ES"/>
        </w:rPr>
      </w:pPr>
      <w:r w:rsidRPr="003467C0">
        <w:rPr>
          <w:rFonts w:asciiTheme="minorHAnsi" w:hAnsiTheme="minorHAnsi"/>
          <w:sz w:val="22"/>
          <w:szCs w:val="22"/>
          <w:lang w:eastAsia="es-ES"/>
        </w:rPr>
        <w:t>A continuación se detalla el formato de envío de correos electrónicos a emplear.</w:t>
      </w:r>
    </w:p>
    <w:p w:rsidR="006F13DA" w:rsidRPr="003467C0" w:rsidRDefault="006F13DA" w:rsidP="006F13DA">
      <w:pPr>
        <w:spacing w:after="120" w:line="360" w:lineRule="auto"/>
        <w:ind w:firstLine="284"/>
        <w:jc w:val="both"/>
        <w:rPr>
          <w:rFonts w:asciiTheme="minorHAnsi" w:hAnsiTheme="minorHAnsi"/>
          <w:sz w:val="22"/>
          <w:szCs w:val="22"/>
          <w:lang w:eastAsia="es-ES"/>
        </w:rPr>
      </w:pPr>
      <w:r w:rsidRPr="003467C0">
        <w:rPr>
          <w:rFonts w:asciiTheme="minorHAnsi" w:hAnsiTheme="minorHAnsi"/>
          <w:sz w:val="22"/>
          <w:szCs w:val="22"/>
          <w:lang w:eastAsia="es-ES"/>
        </w:rPr>
        <w:t>Descripción de los campos</w:t>
      </w:r>
    </w:p>
    <w:p w:rsidR="00173D16" w:rsidRPr="003467C0" w:rsidRDefault="00173D16" w:rsidP="006F13DA">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Style w:val="Textoennegrita"/>
          <w:rFonts w:asciiTheme="minorHAnsi" w:hAnsiTheme="minorHAnsi" w:cs="Arial"/>
          <w:b w:val="0"/>
          <w:i/>
          <w:iCs/>
          <w:sz w:val="22"/>
          <w:szCs w:val="22"/>
          <w:bdr w:val="none" w:sz="0" w:space="0" w:color="auto" w:frame="1"/>
          <w:lang w:val="es-CR"/>
        </w:rPr>
        <w:t>Para</w:t>
      </w:r>
      <w:r w:rsidRPr="003467C0">
        <w:rPr>
          <w:rStyle w:val="Textoennegrita"/>
          <w:rFonts w:asciiTheme="minorHAnsi" w:hAnsiTheme="minorHAnsi" w:cs="Arial"/>
          <w:b w:val="0"/>
          <w:iCs/>
          <w:sz w:val="22"/>
          <w:szCs w:val="22"/>
          <w:bdr w:val="none" w:sz="0" w:space="0" w:color="auto" w:frame="1"/>
          <w:lang w:val="es-CR"/>
        </w:rPr>
        <w:t>:</w:t>
      </w:r>
      <w:r w:rsidR="00EE61EE" w:rsidRPr="003467C0">
        <w:rPr>
          <w:rStyle w:val="apple-converted-space"/>
          <w:rFonts w:asciiTheme="minorHAnsi" w:hAnsiTheme="minorHAnsi" w:cs="Arial"/>
          <w:iCs/>
          <w:sz w:val="22"/>
          <w:szCs w:val="22"/>
          <w:lang w:val="es-CR"/>
        </w:rPr>
        <w:t xml:space="preserve"> </w:t>
      </w:r>
      <w:r w:rsidR="006F13DA" w:rsidRPr="003467C0">
        <w:rPr>
          <w:rFonts w:asciiTheme="minorHAnsi" w:hAnsiTheme="minorHAnsi" w:cs="Arial"/>
          <w:iCs/>
          <w:sz w:val="22"/>
          <w:szCs w:val="22"/>
          <w:lang w:val="es-CR"/>
        </w:rPr>
        <w:t xml:space="preserve">incluirá </w:t>
      </w:r>
      <w:r w:rsidRPr="003467C0">
        <w:rPr>
          <w:rFonts w:asciiTheme="minorHAnsi" w:hAnsiTheme="minorHAnsi" w:cs="Arial"/>
          <w:iCs/>
          <w:sz w:val="22"/>
          <w:szCs w:val="22"/>
          <w:lang w:val="es-CR"/>
        </w:rPr>
        <w:t xml:space="preserve">sólo </w:t>
      </w:r>
      <w:r w:rsidR="006F13DA" w:rsidRPr="003467C0">
        <w:rPr>
          <w:rFonts w:asciiTheme="minorHAnsi" w:hAnsiTheme="minorHAnsi" w:cs="Arial"/>
          <w:iCs/>
          <w:sz w:val="22"/>
          <w:szCs w:val="22"/>
          <w:lang w:val="es-CR"/>
        </w:rPr>
        <w:t>al actor</w:t>
      </w:r>
      <w:r w:rsidRPr="003467C0">
        <w:rPr>
          <w:rFonts w:asciiTheme="minorHAnsi" w:hAnsiTheme="minorHAnsi" w:cs="Arial"/>
          <w:iCs/>
          <w:sz w:val="22"/>
          <w:szCs w:val="22"/>
          <w:lang w:val="es-CR"/>
        </w:rPr>
        <w:t xml:space="preserve"> principal responsable de atender </w:t>
      </w:r>
      <w:r w:rsidR="006F13DA" w:rsidRPr="003467C0">
        <w:rPr>
          <w:rFonts w:asciiTheme="minorHAnsi" w:hAnsiTheme="minorHAnsi" w:cs="Arial"/>
          <w:iCs/>
          <w:sz w:val="22"/>
          <w:szCs w:val="22"/>
          <w:lang w:val="es-CR"/>
        </w:rPr>
        <w:t>el</w:t>
      </w:r>
      <w:r w:rsidRPr="003467C0">
        <w:rPr>
          <w:rFonts w:asciiTheme="minorHAnsi" w:hAnsiTheme="minorHAnsi" w:cs="Arial"/>
          <w:iCs/>
          <w:sz w:val="22"/>
          <w:szCs w:val="22"/>
          <w:lang w:val="es-CR"/>
        </w:rPr>
        <w:t xml:space="preserve"> mensaje.</w:t>
      </w:r>
    </w:p>
    <w:p w:rsidR="006F13DA" w:rsidRPr="003467C0" w:rsidRDefault="00173D16" w:rsidP="006F13DA">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Style w:val="Textoennegrita"/>
          <w:rFonts w:asciiTheme="minorHAnsi" w:hAnsiTheme="minorHAnsi" w:cs="Arial"/>
          <w:b w:val="0"/>
          <w:i/>
          <w:iCs/>
          <w:sz w:val="22"/>
          <w:szCs w:val="22"/>
          <w:bdr w:val="none" w:sz="0" w:space="0" w:color="auto" w:frame="1"/>
          <w:lang w:val="es-CR"/>
        </w:rPr>
        <w:t>CC</w:t>
      </w:r>
      <w:r w:rsidRPr="003467C0">
        <w:rPr>
          <w:rStyle w:val="Textoennegrita"/>
          <w:rFonts w:asciiTheme="minorHAnsi" w:hAnsiTheme="minorHAnsi" w:cs="Arial"/>
          <w:b w:val="0"/>
          <w:iCs/>
          <w:sz w:val="22"/>
          <w:szCs w:val="22"/>
          <w:bdr w:val="none" w:sz="0" w:space="0" w:color="auto" w:frame="1"/>
          <w:lang w:val="es-CR"/>
        </w:rPr>
        <w:t>:</w:t>
      </w:r>
      <w:r w:rsidRPr="003467C0">
        <w:rPr>
          <w:rFonts w:asciiTheme="minorHAnsi" w:hAnsiTheme="minorHAnsi" w:cs="Arial"/>
          <w:iCs/>
          <w:sz w:val="22"/>
          <w:szCs w:val="22"/>
          <w:lang w:val="es-CR"/>
        </w:rPr>
        <w:t xml:space="preserve"> </w:t>
      </w:r>
      <w:r w:rsidR="006F13DA" w:rsidRPr="003467C0">
        <w:rPr>
          <w:rFonts w:asciiTheme="minorHAnsi" w:hAnsiTheme="minorHAnsi" w:cs="Arial"/>
          <w:iCs/>
          <w:sz w:val="22"/>
          <w:szCs w:val="22"/>
          <w:lang w:val="es-CR"/>
        </w:rPr>
        <w:t xml:space="preserve">incluirá </w:t>
      </w:r>
      <w:r w:rsidRPr="003467C0">
        <w:rPr>
          <w:rFonts w:asciiTheme="minorHAnsi" w:hAnsiTheme="minorHAnsi" w:cs="Arial"/>
          <w:iCs/>
          <w:sz w:val="22"/>
          <w:szCs w:val="22"/>
          <w:lang w:val="es-CR"/>
        </w:rPr>
        <w:t xml:space="preserve">el nombre de las personas que deben estar enteradas del </w:t>
      </w:r>
      <w:r w:rsidR="006F13DA" w:rsidRPr="003467C0">
        <w:rPr>
          <w:rFonts w:asciiTheme="minorHAnsi" w:hAnsiTheme="minorHAnsi" w:cs="Arial"/>
          <w:iCs/>
          <w:sz w:val="22"/>
          <w:szCs w:val="22"/>
          <w:lang w:val="es-CR"/>
        </w:rPr>
        <w:t>mensaje</w:t>
      </w:r>
      <w:r w:rsidRPr="003467C0">
        <w:rPr>
          <w:rFonts w:asciiTheme="minorHAnsi" w:hAnsiTheme="minorHAnsi" w:cs="Arial"/>
          <w:iCs/>
          <w:sz w:val="22"/>
          <w:szCs w:val="22"/>
          <w:lang w:val="es-CR"/>
        </w:rPr>
        <w:t xml:space="preserve"> que </w:t>
      </w:r>
      <w:r w:rsidR="006F13DA" w:rsidRPr="003467C0">
        <w:rPr>
          <w:rFonts w:asciiTheme="minorHAnsi" w:hAnsiTheme="minorHAnsi" w:cs="Arial"/>
          <w:iCs/>
          <w:sz w:val="22"/>
          <w:szCs w:val="22"/>
          <w:lang w:val="es-CR"/>
        </w:rPr>
        <w:t>se está tratando</w:t>
      </w:r>
      <w:r w:rsidRPr="003467C0">
        <w:rPr>
          <w:rFonts w:asciiTheme="minorHAnsi" w:hAnsiTheme="minorHAnsi" w:cs="Arial"/>
          <w:iCs/>
          <w:sz w:val="22"/>
          <w:szCs w:val="22"/>
          <w:lang w:val="es-CR"/>
        </w:rPr>
        <w:t xml:space="preserve">. </w:t>
      </w:r>
    </w:p>
    <w:p w:rsidR="00173D16" w:rsidRPr="003467C0" w:rsidRDefault="00173D16" w:rsidP="006F13DA">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Style w:val="Textoennegrita"/>
          <w:rFonts w:asciiTheme="minorHAnsi" w:hAnsiTheme="minorHAnsi" w:cs="Arial"/>
          <w:b w:val="0"/>
          <w:i/>
          <w:iCs/>
          <w:sz w:val="22"/>
          <w:szCs w:val="22"/>
          <w:bdr w:val="none" w:sz="0" w:space="0" w:color="auto" w:frame="1"/>
          <w:lang w:val="es-CR"/>
        </w:rPr>
        <w:t>CC</w:t>
      </w:r>
      <w:r w:rsidR="00BB0354" w:rsidRPr="003467C0">
        <w:rPr>
          <w:rStyle w:val="Textoennegrita"/>
          <w:rFonts w:asciiTheme="minorHAnsi" w:hAnsiTheme="minorHAnsi" w:cs="Arial"/>
          <w:b w:val="0"/>
          <w:i/>
          <w:iCs/>
          <w:sz w:val="22"/>
          <w:szCs w:val="22"/>
          <w:bdr w:val="none" w:sz="0" w:space="0" w:color="auto" w:frame="1"/>
          <w:lang w:val="es-CR"/>
        </w:rPr>
        <w:t>O</w:t>
      </w:r>
      <w:r w:rsidRPr="003467C0">
        <w:rPr>
          <w:rStyle w:val="Textoennegrita"/>
          <w:rFonts w:asciiTheme="minorHAnsi" w:hAnsiTheme="minorHAnsi" w:cs="Arial"/>
          <w:b w:val="0"/>
          <w:iCs/>
          <w:sz w:val="22"/>
          <w:szCs w:val="22"/>
          <w:bdr w:val="none" w:sz="0" w:space="0" w:color="auto" w:frame="1"/>
          <w:lang w:val="es-CR"/>
        </w:rPr>
        <w:t>:</w:t>
      </w:r>
      <w:r w:rsidR="00EE61EE" w:rsidRPr="003467C0">
        <w:rPr>
          <w:rStyle w:val="apple-converted-space"/>
          <w:rFonts w:asciiTheme="minorHAnsi" w:hAnsiTheme="minorHAnsi" w:cs="Arial"/>
          <w:iCs/>
          <w:sz w:val="22"/>
          <w:szCs w:val="22"/>
          <w:lang w:val="es-CR"/>
        </w:rPr>
        <w:t xml:space="preserve"> i</w:t>
      </w:r>
      <w:r w:rsidR="00D13F58" w:rsidRPr="003467C0">
        <w:rPr>
          <w:rStyle w:val="apple-converted-space"/>
          <w:rFonts w:asciiTheme="minorHAnsi" w:hAnsiTheme="minorHAnsi" w:cs="Arial"/>
          <w:iCs/>
          <w:sz w:val="22"/>
          <w:szCs w:val="22"/>
          <w:lang w:val="es-CR"/>
        </w:rPr>
        <w:t>ncluirá a personas que se deben enterara del tema en cuestión, pero que para el resto de actores del mensaje no se desea que sean vistos</w:t>
      </w:r>
      <w:r w:rsidR="00D13F58" w:rsidRPr="003467C0">
        <w:rPr>
          <w:rFonts w:asciiTheme="minorHAnsi" w:hAnsiTheme="minorHAnsi" w:cs="Arial"/>
          <w:iCs/>
          <w:sz w:val="22"/>
          <w:szCs w:val="22"/>
          <w:lang w:val="es-CR"/>
        </w:rPr>
        <w:t>.</w:t>
      </w:r>
    </w:p>
    <w:p w:rsidR="00AD38EC" w:rsidRPr="003467C0" w:rsidRDefault="00AD38EC" w:rsidP="006F13DA">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Fonts w:asciiTheme="minorHAnsi" w:hAnsiTheme="minorHAnsi" w:cs="Arial"/>
          <w:i/>
          <w:iCs/>
          <w:sz w:val="22"/>
          <w:szCs w:val="22"/>
          <w:lang w:val="es-CR"/>
        </w:rPr>
        <w:lastRenderedPageBreak/>
        <w:t>Asunto</w:t>
      </w:r>
      <w:r w:rsidRPr="003467C0">
        <w:rPr>
          <w:rFonts w:asciiTheme="minorHAnsi" w:hAnsiTheme="minorHAnsi" w:cs="Arial"/>
          <w:iCs/>
          <w:sz w:val="22"/>
          <w:szCs w:val="22"/>
          <w:lang w:val="es-CR"/>
        </w:rPr>
        <w:t>:</w:t>
      </w:r>
      <w:r w:rsidR="00EE61EE" w:rsidRPr="003467C0">
        <w:rPr>
          <w:rFonts w:asciiTheme="minorHAnsi" w:hAnsiTheme="minorHAnsi" w:cs="Arial"/>
          <w:iCs/>
          <w:sz w:val="22"/>
          <w:szCs w:val="22"/>
          <w:lang w:val="es-CR"/>
        </w:rPr>
        <w:t xml:space="preserve"> tendrá el siguiente esquema &lt;Tema&gt; - &lt;Razón de correo&gt; - &lt;[Etiqueta]&gt;</w:t>
      </w:r>
    </w:p>
    <w:p w:rsidR="00D13F58" w:rsidRPr="003467C0" w:rsidRDefault="00EE61EE" w:rsidP="00D13F58">
      <w:pPr>
        <w:pStyle w:val="NormalWeb"/>
        <w:numPr>
          <w:ilvl w:val="1"/>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Fonts w:asciiTheme="minorHAnsi" w:hAnsiTheme="minorHAnsi" w:cs="Arial"/>
          <w:iCs/>
          <w:sz w:val="22"/>
          <w:szCs w:val="22"/>
          <w:lang w:val="es-CR"/>
        </w:rPr>
        <w:t>Donde:</w:t>
      </w:r>
    </w:p>
    <w:p w:rsidR="00D13F58" w:rsidRPr="003467C0" w:rsidRDefault="00D13F58" w:rsidP="00D13F58">
      <w:pPr>
        <w:pStyle w:val="NormalWeb"/>
        <w:numPr>
          <w:ilvl w:val="2"/>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Fonts w:asciiTheme="minorHAnsi" w:hAnsiTheme="minorHAnsi" w:cs="Arial"/>
          <w:iCs/>
          <w:sz w:val="22"/>
          <w:szCs w:val="22"/>
          <w:lang w:val="es-CR"/>
        </w:rPr>
        <w:t>Tema: indicador del nombre del proyecto, cliente, proveedor o tópico a discutir.</w:t>
      </w:r>
    </w:p>
    <w:p w:rsidR="00D13F58" w:rsidRPr="003467C0" w:rsidRDefault="00D13F58" w:rsidP="00D13F58">
      <w:pPr>
        <w:pStyle w:val="NormalWeb"/>
        <w:numPr>
          <w:ilvl w:val="2"/>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Fonts w:asciiTheme="minorHAnsi" w:hAnsiTheme="minorHAnsi" w:cs="Arial"/>
          <w:iCs/>
          <w:sz w:val="22"/>
          <w:szCs w:val="22"/>
          <w:lang w:val="es-CR"/>
        </w:rPr>
        <w:t>Razón de correo: actividad o particularidad del tema a tratar</w:t>
      </w:r>
    </w:p>
    <w:p w:rsidR="00D13F58" w:rsidRPr="003467C0" w:rsidRDefault="00D13F58" w:rsidP="00D13F58">
      <w:pPr>
        <w:pStyle w:val="NormalWeb"/>
        <w:numPr>
          <w:ilvl w:val="2"/>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Fonts w:asciiTheme="minorHAnsi" w:hAnsiTheme="minorHAnsi" w:cs="Arial"/>
          <w:iCs/>
          <w:sz w:val="22"/>
          <w:szCs w:val="22"/>
          <w:lang w:val="es-CR"/>
        </w:rPr>
        <w:t>Etiqueta: elemento opcional para priorizar el tema</w:t>
      </w:r>
    </w:p>
    <w:p w:rsidR="00D13F58" w:rsidRPr="003467C0" w:rsidRDefault="00D13F58" w:rsidP="00D13F58">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3467C0">
        <w:rPr>
          <w:rFonts w:asciiTheme="minorHAnsi" w:hAnsiTheme="minorHAnsi" w:cs="Arial"/>
          <w:i/>
          <w:iCs/>
          <w:sz w:val="22"/>
          <w:szCs w:val="22"/>
          <w:lang w:val="es-CR"/>
        </w:rPr>
        <w:t>Firma</w:t>
      </w:r>
      <w:r w:rsidRPr="003467C0">
        <w:rPr>
          <w:rFonts w:asciiTheme="minorHAnsi" w:hAnsiTheme="minorHAnsi" w:cs="Arial"/>
          <w:iCs/>
          <w:sz w:val="22"/>
          <w:szCs w:val="22"/>
          <w:lang w:val="es-CR"/>
        </w:rPr>
        <w:t>: la firma constará de los siguientes elementos:</w:t>
      </w:r>
    </w:p>
    <w:p w:rsidR="00D13F58" w:rsidRPr="003467C0" w:rsidRDefault="00D13F58" w:rsidP="00C72653">
      <w:pPr>
        <w:pStyle w:val="Sinespaciado"/>
        <w:spacing w:after="120" w:line="360" w:lineRule="auto"/>
        <w:ind w:firstLine="284"/>
        <w:jc w:val="both"/>
        <w:rPr>
          <w:lang w:eastAsia="es-MX"/>
        </w:rPr>
      </w:pPr>
    </w:p>
    <w:p w:rsidR="00D13F58" w:rsidRPr="003467C0" w:rsidRDefault="00D13F58" w:rsidP="00D13F58">
      <w:pPr>
        <w:pStyle w:val="Sinespaciado"/>
        <w:spacing w:after="120" w:line="360" w:lineRule="auto"/>
        <w:ind w:firstLine="284"/>
        <w:jc w:val="center"/>
        <w:rPr>
          <w:lang w:eastAsia="es-MX"/>
        </w:rPr>
      </w:pPr>
      <w:r w:rsidRPr="003467C0">
        <w:rPr>
          <w:noProof/>
          <w:lang w:eastAsia="es-CR"/>
        </w:rPr>
        <w:drawing>
          <wp:inline distT="0" distB="0" distL="0" distR="0" wp14:anchorId="4E2B89F5" wp14:editId="77584907">
            <wp:extent cx="3873600" cy="34862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873140" cy="3485826"/>
                    </a:xfrm>
                    <a:prstGeom prst="rect">
                      <a:avLst/>
                    </a:prstGeom>
                  </pic:spPr>
                </pic:pic>
              </a:graphicData>
            </a:graphic>
          </wp:inline>
        </w:drawing>
      </w:r>
    </w:p>
    <w:p w:rsidR="00115321" w:rsidRPr="003467C0" w:rsidRDefault="00115321" w:rsidP="00C72653">
      <w:pPr>
        <w:pStyle w:val="Ttulo2"/>
        <w:spacing w:before="0" w:after="120" w:line="360" w:lineRule="auto"/>
        <w:ind w:firstLine="284"/>
        <w:jc w:val="both"/>
        <w:rPr>
          <w:rFonts w:asciiTheme="minorHAnsi" w:hAnsiTheme="minorHAnsi"/>
          <w:sz w:val="22"/>
          <w:szCs w:val="22"/>
        </w:rPr>
      </w:pPr>
      <w:r w:rsidRPr="003467C0">
        <w:rPr>
          <w:rFonts w:asciiTheme="minorHAnsi" w:hAnsiTheme="minorHAnsi"/>
          <w:sz w:val="22"/>
          <w:szCs w:val="22"/>
        </w:rPr>
        <w:br w:type="page"/>
      </w:r>
    </w:p>
    <w:p w:rsidR="00872A72" w:rsidRPr="00835B97" w:rsidRDefault="00872A72" w:rsidP="0058662A">
      <w:pPr>
        <w:pStyle w:val="Ttulo1"/>
      </w:pPr>
      <w:bookmarkStart w:id="24" w:name="_Toc368145662"/>
      <w:r w:rsidRPr="00835B97">
        <w:lastRenderedPageBreak/>
        <w:t>Estándares de Desarrollo</w:t>
      </w:r>
      <w:bookmarkEnd w:id="24"/>
    </w:p>
    <w:p w:rsidR="004374B4" w:rsidRPr="00835B97" w:rsidRDefault="004374B4" w:rsidP="00DA7304">
      <w:pPr>
        <w:pStyle w:val="Ttulo2"/>
      </w:pPr>
      <w:bookmarkStart w:id="25" w:name="_Toc368145663"/>
      <w:r w:rsidRPr="00835B97">
        <w:rPr>
          <w:sz w:val="22"/>
          <w:szCs w:val="24"/>
        </w:rPr>
        <w:t>Plataforma</w:t>
      </w:r>
      <w:r w:rsidRPr="00835B97">
        <w:t xml:space="preserve"> de desarrollo</w:t>
      </w:r>
      <w:bookmarkEnd w:id="25"/>
    </w:p>
    <w:p w:rsidR="004374B4" w:rsidRPr="003467C0" w:rsidRDefault="00DA7304" w:rsidP="00DA7304">
      <w:pPr>
        <w:spacing w:after="120" w:line="360" w:lineRule="auto"/>
        <w:ind w:firstLine="284"/>
        <w:jc w:val="both"/>
        <w:rPr>
          <w:rFonts w:asciiTheme="minorHAnsi" w:hAnsiTheme="minorHAnsi"/>
          <w:sz w:val="22"/>
          <w:szCs w:val="22"/>
        </w:rPr>
      </w:pPr>
      <w:r w:rsidRPr="003467C0">
        <w:rPr>
          <w:rFonts w:asciiTheme="minorHAnsi" w:hAnsiTheme="minorHAnsi"/>
          <w:sz w:val="22"/>
          <w:szCs w:val="22"/>
        </w:rPr>
        <w:t>Para la implementación de soluciones DB</w:t>
      </w:r>
      <w:r w:rsidR="005B6484" w:rsidRPr="003467C0">
        <w:rPr>
          <w:rFonts w:asciiTheme="minorHAnsi" w:hAnsiTheme="minorHAnsi"/>
          <w:sz w:val="22"/>
          <w:szCs w:val="22"/>
        </w:rPr>
        <w:t>-</w:t>
      </w:r>
      <w:r w:rsidRPr="003467C0">
        <w:rPr>
          <w:rFonts w:asciiTheme="minorHAnsi" w:hAnsiTheme="minorHAnsi"/>
          <w:sz w:val="22"/>
          <w:szCs w:val="22"/>
        </w:rPr>
        <w:t>Soft&amp;More utiliza:</w:t>
      </w:r>
    </w:p>
    <w:p w:rsidR="00DA7304" w:rsidRPr="00835B97" w:rsidRDefault="00DA7304" w:rsidP="00DA7304">
      <w:pPr>
        <w:pStyle w:val="Prrafodelista"/>
        <w:numPr>
          <w:ilvl w:val="0"/>
          <w:numId w:val="26"/>
        </w:numPr>
        <w:spacing w:after="120" w:line="360" w:lineRule="auto"/>
        <w:jc w:val="both"/>
      </w:pPr>
      <w:r w:rsidRPr="00835B97">
        <w:t>Microsoft® Windows 2008R2</w:t>
      </w:r>
    </w:p>
    <w:p w:rsidR="00DA7304" w:rsidRPr="00835B97" w:rsidRDefault="00DA7304" w:rsidP="00DA7304">
      <w:pPr>
        <w:pStyle w:val="Prrafodelista"/>
        <w:numPr>
          <w:ilvl w:val="0"/>
          <w:numId w:val="26"/>
        </w:numPr>
        <w:spacing w:after="120" w:line="360" w:lineRule="auto"/>
        <w:jc w:val="both"/>
      </w:pPr>
      <w:r w:rsidRPr="00835B97">
        <w:t>Microsoft® Visual Studio 2010</w:t>
      </w:r>
    </w:p>
    <w:p w:rsidR="00DA7304" w:rsidRPr="00835B97" w:rsidRDefault="00DA7304" w:rsidP="00DA7304">
      <w:pPr>
        <w:pStyle w:val="Prrafodelista"/>
        <w:numPr>
          <w:ilvl w:val="0"/>
          <w:numId w:val="26"/>
        </w:numPr>
        <w:spacing w:after="120" w:line="360" w:lineRule="auto"/>
        <w:jc w:val="both"/>
      </w:pPr>
      <w:r w:rsidRPr="00835B97">
        <w:t>Microsoft® SQL Server 2010 Standard Edition</w:t>
      </w:r>
    </w:p>
    <w:p w:rsidR="00345577" w:rsidRPr="00835B97" w:rsidRDefault="00345577" w:rsidP="0058662A">
      <w:pPr>
        <w:pStyle w:val="Ttulo2"/>
      </w:pPr>
      <w:bookmarkStart w:id="26" w:name="_Toc368145664"/>
      <w:r w:rsidRPr="00835B97">
        <w:t>Notación:</w:t>
      </w:r>
      <w:bookmarkEnd w:id="26"/>
      <w:r w:rsidRPr="00835B97">
        <w:t xml:space="preserve"> </w:t>
      </w:r>
    </w:p>
    <w:p w:rsidR="00115321" w:rsidRPr="003467C0" w:rsidRDefault="00115321" w:rsidP="00115321">
      <w:pPr>
        <w:spacing w:after="120" w:line="360" w:lineRule="auto"/>
        <w:ind w:firstLine="284"/>
        <w:jc w:val="both"/>
        <w:rPr>
          <w:rFonts w:asciiTheme="minorHAnsi" w:hAnsiTheme="minorHAnsi"/>
          <w:sz w:val="22"/>
          <w:szCs w:val="22"/>
        </w:rPr>
      </w:pPr>
      <w:r w:rsidRPr="003467C0">
        <w:rPr>
          <w:rFonts w:asciiTheme="minorHAnsi" w:hAnsiTheme="minorHAnsi"/>
          <w:sz w:val="22"/>
          <w:szCs w:val="22"/>
        </w:rPr>
        <w:t>Se empleará la notación lowerCamellCase, donde el primer carácter de todas las palabras, excepto de la primera palabra se escribe en mayúsculas y los otros caracteres en minúsculas.</w:t>
      </w:r>
    </w:p>
    <w:p w:rsidR="00345577" w:rsidRPr="003467C0" w:rsidRDefault="00345577" w:rsidP="00C72653">
      <w:pPr>
        <w:spacing w:after="120" w:line="360" w:lineRule="auto"/>
        <w:ind w:firstLine="284"/>
        <w:jc w:val="both"/>
        <w:rPr>
          <w:rFonts w:asciiTheme="minorHAnsi" w:hAnsiTheme="minorHAnsi"/>
          <w:sz w:val="22"/>
          <w:szCs w:val="22"/>
        </w:rPr>
      </w:pPr>
      <w:r w:rsidRPr="003467C0">
        <w:rPr>
          <w:rFonts w:asciiTheme="minorHAnsi" w:hAnsiTheme="minorHAnsi"/>
          <w:sz w:val="22"/>
          <w:szCs w:val="22"/>
        </w:rPr>
        <w:t xml:space="preserve">Ejemplo: </w:t>
      </w:r>
    </w:p>
    <w:p w:rsidR="00526A8D" w:rsidRPr="003467C0" w:rsidRDefault="00526A8D" w:rsidP="00C261AD">
      <w:pPr>
        <w:spacing w:after="120" w:line="360" w:lineRule="auto"/>
        <w:ind w:firstLine="644"/>
        <w:jc w:val="both"/>
        <w:rPr>
          <w:rFonts w:asciiTheme="minorHAnsi" w:hAnsiTheme="minorHAnsi"/>
          <w:color w:val="215868" w:themeColor="accent5" w:themeShade="80"/>
          <w:sz w:val="22"/>
          <w:szCs w:val="22"/>
        </w:rPr>
      </w:pPr>
      <w:proofErr w:type="gramStart"/>
      <w:r w:rsidRPr="003467C0">
        <w:rPr>
          <w:rFonts w:asciiTheme="minorHAnsi" w:hAnsiTheme="minorHAnsi"/>
          <w:color w:val="215868" w:themeColor="accent5" w:themeShade="80"/>
          <w:sz w:val="22"/>
          <w:szCs w:val="22"/>
        </w:rPr>
        <w:t>colorDeFondo</w:t>
      </w:r>
      <w:proofErr w:type="gramEnd"/>
    </w:p>
    <w:p w:rsidR="00345577" w:rsidRPr="003467C0" w:rsidRDefault="00345577" w:rsidP="00A84A76">
      <w:pPr>
        <w:pStyle w:val="Prrafodelista"/>
        <w:numPr>
          <w:ilvl w:val="0"/>
          <w:numId w:val="32"/>
        </w:numPr>
        <w:spacing w:after="120" w:line="360" w:lineRule="auto"/>
        <w:jc w:val="both"/>
        <w:rPr>
          <w:b/>
          <w:color w:val="0070C0"/>
        </w:rPr>
      </w:pPr>
      <w:r w:rsidRPr="003467C0">
        <w:t>Us</w:t>
      </w:r>
      <w:r w:rsidR="00115321" w:rsidRPr="003467C0">
        <w:t>o de</w:t>
      </w:r>
      <w:r w:rsidRPr="003467C0">
        <w:t xml:space="preserve"> notación Camell para el nombre  de las Clases.</w:t>
      </w:r>
    </w:p>
    <w:p w:rsidR="00345577" w:rsidRPr="003467C0" w:rsidRDefault="00C261AD"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10F68742" wp14:editId="5CAFB03D">
            <wp:extent cx="1714500" cy="7429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714500" cy="742950"/>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2"/>
        </w:numPr>
        <w:spacing w:after="120" w:line="360" w:lineRule="auto"/>
        <w:jc w:val="both"/>
      </w:pPr>
      <w:r w:rsidRPr="003467C0">
        <w:t>Us</w:t>
      </w:r>
      <w:r w:rsidR="00115321" w:rsidRPr="003467C0">
        <w:t>o de</w:t>
      </w:r>
      <w:r w:rsidRPr="003467C0">
        <w:t xml:space="preserve"> notación Camell para el nombre  de los Métodos.</w:t>
      </w:r>
    </w:p>
    <w:p w:rsidR="00345577" w:rsidRPr="003467C0" w:rsidRDefault="00C261AD"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5B08F604" wp14:editId="01D2D9D7">
            <wp:extent cx="1962150" cy="7239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62150" cy="723900"/>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2"/>
        </w:numPr>
        <w:spacing w:after="120" w:line="360" w:lineRule="auto"/>
        <w:jc w:val="both"/>
      </w:pPr>
      <w:r w:rsidRPr="003467C0">
        <w:t>Us</w:t>
      </w:r>
      <w:r w:rsidR="00115321" w:rsidRPr="003467C0">
        <w:t>o de</w:t>
      </w:r>
      <w:r w:rsidRPr="003467C0">
        <w:t xml:space="preserve"> notación Camell para variables y parámetros de los Métodos.</w:t>
      </w:r>
    </w:p>
    <w:p w:rsidR="00345577" w:rsidRPr="003467C0" w:rsidRDefault="00C261AD"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10FBAD2E" wp14:editId="222F674D">
            <wp:extent cx="3162300" cy="10953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162300" cy="1095375"/>
                    </a:xfrm>
                    <a:prstGeom prst="rect">
                      <a:avLst/>
                    </a:prstGeom>
                    <a:noFill/>
                    <a:ln w="9525">
                      <a:noFill/>
                      <a:miter lim="800000"/>
                      <a:headEnd/>
                      <a:tailEnd/>
                    </a:ln>
                  </pic:spPr>
                </pic:pic>
              </a:graphicData>
            </a:graphic>
          </wp:inline>
        </w:drawing>
      </w:r>
    </w:p>
    <w:p w:rsidR="00526A8D" w:rsidRPr="003467C0" w:rsidRDefault="00115321" w:rsidP="00A84A76">
      <w:pPr>
        <w:pStyle w:val="Prrafodelista"/>
        <w:numPr>
          <w:ilvl w:val="0"/>
          <w:numId w:val="32"/>
        </w:numPr>
        <w:spacing w:after="120" w:line="360" w:lineRule="auto"/>
        <w:jc w:val="both"/>
      </w:pPr>
      <w:r w:rsidRPr="003467C0">
        <w:t xml:space="preserve">Se utilizará </w:t>
      </w:r>
      <w:r w:rsidR="00345577" w:rsidRPr="003467C0">
        <w:t>el prefijo “i” con nota</w:t>
      </w:r>
      <w:r w:rsidRPr="003467C0">
        <w:t>ción Camell para las interfaces</w:t>
      </w:r>
    </w:p>
    <w:p w:rsidR="00C261AD" w:rsidRPr="003467C0" w:rsidRDefault="00115321" w:rsidP="00A84A76">
      <w:pPr>
        <w:pStyle w:val="Prrafodelista"/>
        <w:numPr>
          <w:ilvl w:val="1"/>
          <w:numId w:val="32"/>
        </w:numPr>
        <w:spacing w:after="120" w:line="360" w:lineRule="auto"/>
        <w:jc w:val="both"/>
      </w:pPr>
      <w:r w:rsidRPr="003467C0">
        <w:t xml:space="preserve">Ejemplo: </w:t>
      </w:r>
    </w:p>
    <w:p w:rsidR="00115321" w:rsidRPr="003467C0" w:rsidRDefault="00115321" w:rsidP="00C261AD">
      <w:pPr>
        <w:pStyle w:val="Prrafodelista"/>
        <w:spacing w:after="120" w:line="360" w:lineRule="auto"/>
        <w:ind w:left="1788" w:firstLine="336"/>
        <w:jc w:val="both"/>
      </w:pPr>
      <w:proofErr w:type="gramStart"/>
      <w:r w:rsidRPr="003467C0">
        <w:rPr>
          <w:color w:val="002060"/>
        </w:rPr>
        <w:t>iEntity</w:t>
      </w:r>
      <w:proofErr w:type="gramEnd"/>
      <w:r w:rsidR="00345577" w:rsidRPr="003467C0">
        <w:rPr>
          <w:color w:val="002060"/>
        </w:rPr>
        <w:t>.</w:t>
      </w:r>
      <w:r w:rsidR="00345577" w:rsidRPr="003467C0">
        <w:t xml:space="preserve"> </w:t>
      </w:r>
    </w:p>
    <w:p w:rsidR="00345577" w:rsidRPr="003467C0" w:rsidRDefault="00115321" w:rsidP="00A84A76">
      <w:pPr>
        <w:pStyle w:val="Prrafodelista"/>
        <w:numPr>
          <w:ilvl w:val="0"/>
          <w:numId w:val="32"/>
        </w:numPr>
        <w:spacing w:after="120" w:line="360" w:lineRule="auto"/>
        <w:jc w:val="both"/>
      </w:pPr>
      <w:r w:rsidRPr="003467C0">
        <w:lastRenderedPageBreak/>
        <w:t xml:space="preserve">Se utilizará el prefijo </w:t>
      </w:r>
      <w:r w:rsidR="00345577" w:rsidRPr="003467C0">
        <w:t>Utiliza “t” para estructuras de tipos de datos.</w:t>
      </w:r>
    </w:p>
    <w:p w:rsidR="00115321" w:rsidRPr="003467C0" w:rsidRDefault="00115321" w:rsidP="00A84A76">
      <w:pPr>
        <w:pStyle w:val="Prrafodelista"/>
        <w:numPr>
          <w:ilvl w:val="1"/>
          <w:numId w:val="32"/>
        </w:numPr>
        <w:spacing w:after="120" w:line="360" w:lineRule="auto"/>
        <w:jc w:val="both"/>
      </w:pPr>
      <w:r w:rsidRPr="003467C0">
        <w:t>Ejemplo</w:t>
      </w:r>
    </w:p>
    <w:p w:rsidR="00E14344" w:rsidRPr="003467C0" w:rsidRDefault="00E14344"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0F9AB830" wp14:editId="3D98BA4B">
            <wp:extent cx="3790950" cy="8477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3790950" cy="847725"/>
                    </a:xfrm>
                    <a:prstGeom prst="rect">
                      <a:avLst/>
                    </a:prstGeom>
                    <a:noFill/>
                    <a:ln w="9525">
                      <a:noFill/>
                      <a:miter lim="800000"/>
                      <a:headEnd/>
                      <a:tailEnd/>
                    </a:ln>
                  </pic:spPr>
                </pic:pic>
              </a:graphicData>
            </a:graphic>
          </wp:inline>
        </w:drawing>
      </w:r>
    </w:p>
    <w:p w:rsidR="00345577" w:rsidRPr="003467C0" w:rsidRDefault="00115321" w:rsidP="00A84A76">
      <w:pPr>
        <w:pStyle w:val="Prrafodelista"/>
        <w:numPr>
          <w:ilvl w:val="0"/>
          <w:numId w:val="32"/>
        </w:numPr>
        <w:spacing w:after="120" w:line="360" w:lineRule="auto"/>
        <w:jc w:val="both"/>
      </w:pPr>
      <w:r w:rsidRPr="003467C0">
        <w:t>No</w:t>
      </w:r>
      <w:r w:rsidR="00345577" w:rsidRPr="003467C0">
        <w:t xml:space="preserve"> </w:t>
      </w:r>
      <w:r w:rsidR="003F42DE" w:rsidRPr="003467C0">
        <w:t>se usará la</w:t>
      </w:r>
      <w:r w:rsidR="00345577" w:rsidRPr="003467C0">
        <w:t xml:space="preserve"> notación Húngara para el nombre de las variables.</w:t>
      </w:r>
    </w:p>
    <w:p w:rsidR="00E14344" w:rsidRPr="003467C0" w:rsidRDefault="00E14344" w:rsidP="00C72653">
      <w:pPr>
        <w:pStyle w:val="Prrafodelista"/>
        <w:spacing w:after="120" w:line="360" w:lineRule="auto"/>
        <w:ind w:firstLine="284"/>
        <w:jc w:val="both"/>
        <w:rPr>
          <w:color w:val="FF0000"/>
        </w:rPr>
      </w:pPr>
      <w:r w:rsidRPr="003467C0">
        <w:rPr>
          <w:noProof/>
          <w:color w:val="FF0000"/>
          <w:lang w:eastAsia="es-CR"/>
        </w:rPr>
        <w:drawing>
          <wp:inline distT="0" distB="0" distL="0" distR="0" wp14:anchorId="272F9335" wp14:editId="672F286D">
            <wp:extent cx="1266825" cy="2762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cstate="print"/>
                    <a:srcRect/>
                    <a:stretch>
                      <a:fillRect/>
                    </a:stretch>
                  </pic:blipFill>
                  <pic:spPr bwMode="auto">
                    <a:xfrm>
                      <a:off x="0" y="0"/>
                      <a:ext cx="1266825" cy="276225"/>
                    </a:xfrm>
                    <a:prstGeom prst="rect">
                      <a:avLst/>
                    </a:prstGeom>
                    <a:noFill/>
                    <a:ln w="9525">
                      <a:noFill/>
                      <a:miter lim="800000"/>
                      <a:headEnd/>
                      <a:tailEnd/>
                    </a:ln>
                  </pic:spPr>
                </pic:pic>
              </a:graphicData>
            </a:graphic>
          </wp:inline>
        </w:drawing>
      </w:r>
    </w:p>
    <w:p w:rsidR="00345577" w:rsidRPr="003467C0" w:rsidRDefault="00115321" w:rsidP="00A84A76">
      <w:pPr>
        <w:pStyle w:val="Prrafodelista"/>
        <w:numPr>
          <w:ilvl w:val="0"/>
          <w:numId w:val="32"/>
        </w:numPr>
        <w:spacing w:after="120" w:line="360" w:lineRule="auto"/>
        <w:jc w:val="both"/>
      </w:pPr>
      <w:r w:rsidRPr="003467C0">
        <w:t>Se utilizarán</w:t>
      </w:r>
      <w:r w:rsidR="00345577" w:rsidRPr="003467C0">
        <w:t xml:space="preserve"> palabras entendibles y descriptivas </w:t>
      </w:r>
      <w:r w:rsidRPr="003467C0">
        <w:t>para nombrar a las variables.</w:t>
      </w:r>
      <w:r w:rsidR="00A84A76" w:rsidRPr="003467C0">
        <w:t xml:space="preserve"> </w:t>
      </w:r>
      <w:r w:rsidRPr="003467C0">
        <w:t xml:space="preserve"> </w:t>
      </w:r>
      <w:r w:rsidRPr="003467C0">
        <w:rPr>
          <w:b/>
        </w:rPr>
        <w:t>No</w:t>
      </w:r>
      <w:r w:rsidR="00345577" w:rsidRPr="003467C0">
        <w:t xml:space="preserve"> </w:t>
      </w:r>
      <w:r w:rsidRPr="003467C0">
        <w:t xml:space="preserve">se utilizarán </w:t>
      </w:r>
      <w:r w:rsidR="00345577" w:rsidRPr="003467C0">
        <w:t>abreviaciones.</w:t>
      </w:r>
    </w:p>
    <w:p w:rsidR="00A84A76" w:rsidRPr="003467C0" w:rsidRDefault="00345577" w:rsidP="00A84A76">
      <w:pPr>
        <w:pStyle w:val="Prrafodelista"/>
        <w:numPr>
          <w:ilvl w:val="1"/>
          <w:numId w:val="32"/>
        </w:numPr>
        <w:spacing w:after="120" w:line="360" w:lineRule="auto"/>
        <w:jc w:val="both"/>
      </w:pPr>
      <w:r w:rsidRPr="003467C0">
        <w:t>Ejemplo</w:t>
      </w:r>
    </w:p>
    <w:p w:rsidR="00345577" w:rsidRPr="003467C0" w:rsidRDefault="00345577" w:rsidP="00A84A76">
      <w:pPr>
        <w:pStyle w:val="Prrafodelista"/>
        <w:numPr>
          <w:ilvl w:val="2"/>
          <w:numId w:val="32"/>
        </w:numPr>
        <w:spacing w:after="120" w:line="360" w:lineRule="auto"/>
        <w:jc w:val="both"/>
      </w:pPr>
      <w:r w:rsidRPr="003467C0">
        <w:t>correcto:</w:t>
      </w:r>
    </w:p>
    <w:p w:rsidR="00B54716" w:rsidRPr="003467C0" w:rsidRDefault="00345577" w:rsidP="00B54716">
      <w:pPr>
        <w:pStyle w:val="Prrafodelista"/>
        <w:spacing w:after="120" w:line="360" w:lineRule="auto"/>
        <w:ind w:firstLine="284"/>
        <w:jc w:val="both"/>
        <w:rPr>
          <w:b/>
          <w:color w:val="0070C0"/>
        </w:rPr>
      </w:pPr>
      <w:r w:rsidRPr="003467C0">
        <w:tab/>
      </w:r>
      <w:r w:rsidR="00A84A76" w:rsidRPr="003467C0">
        <w:tab/>
      </w:r>
      <w:r w:rsidR="00B54716" w:rsidRPr="003467C0">
        <w:rPr>
          <w:b/>
          <w:noProof/>
          <w:color w:val="0070C0"/>
          <w:lang w:eastAsia="es-CR"/>
        </w:rPr>
        <w:drawing>
          <wp:inline distT="0" distB="0" distL="0" distR="0" wp14:anchorId="172EC514" wp14:editId="784B3DD2">
            <wp:extent cx="1247775" cy="38100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1247775" cy="381000"/>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2"/>
          <w:numId w:val="32"/>
        </w:numPr>
        <w:spacing w:after="120" w:line="360" w:lineRule="auto"/>
        <w:jc w:val="both"/>
      </w:pPr>
      <w:r w:rsidRPr="003467C0">
        <w:t>Incorrecto:</w:t>
      </w:r>
    </w:p>
    <w:p w:rsidR="00B54716" w:rsidRPr="003467C0" w:rsidRDefault="00A84A76" w:rsidP="00B54716">
      <w:pPr>
        <w:pStyle w:val="Prrafodelista"/>
        <w:spacing w:after="120" w:line="360" w:lineRule="auto"/>
        <w:ind w:firstLine="284"/>
        <w:jc w:val="both"/>
        <w:rPr>
          <w:b/>
          <w:color w:val="FF0000"/>
        </w:rPr>
      </w:pPr>
      <w:r w:rsidRPr="003467C0">
        <w:tab/>
      </w:r>
      <w:r w:rsidR="00345577" w:rsidRPr="003467C0">
        <w:tab/>
      </w:r>
      <w:r w:rsidR="00B54716" w:rsidRPr="003467C0">
        <w:rPr>
          <w:b/>
          <w:noProof/>
          <w:color w:val="FF0000"/>
          <w:lang w:eastAsia="es-CR"/>
        </w:rPr>
        <w:drawing>
          <wp:inline distT="0" distB="0" distL="0" distR="0" wp14:anchorId="798F8BE9" wp14:editId="12F755C5">
            <wp:extent cx="1152525" cy="3619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1152525" cy="361950"/>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2"/>
        </w:numPr>
        <w:spacing w:after="120" w:line="360" w:lineRule="auto"/>
        <w:jc w:val="both"/>
      </w:pPr>
      <w:r w:rsidRPr="003467C0">
        <w:t xml:space="preserve">No </w:t>
      </w:r>
      <w:r w:rsidR="00115321" w:rsidRPr="003467C0">
        <w:t xml:space="preserve">se utilizarán </w:t>
      </w:r>
      <w:r w:rsidRPr="003467C0">
        <w:t xml:space="preserve">nombres de variables de un solo carácter como </w:t>
      </w:r>
      <w:r w:rsidRPr="003467C0">
        <w:rPr>
          <w:i/>
        </w:rPr>
        <w:t>i</w:t>
      </w:r>
      <w:r w:rsidRPr="003467C0">
        <w:t xml:space="preserve">, </w:t>
      </w:r>
      <w:r w:rsidRPr="003467C0">
        <w:rPr>
          <w:i/>
        </w:rPr>
        <w:t>n</w:t>
      </w:r>
      <w:r w:rsidRPr="003467C0">
        <w:t xml:space="preserve">, </w:t>
      </w:r>
      <w:r w:rsidRPr="003467C0">
        <w:rPr>
          <w:i/>
        </w:rPr>
        <w:t>s</w:t>
      </w:r>
      <w:r w:rsidRPr="003467C0">
        <w:t xml:space="preserve">, etc. </w:t>
      </w:r>
      <w:r w:rsidR="00115321" w:rsidRPr="003467C0">
        <w:t>La única excepción será las variables usadas para iteraciones en los ciclos:</w:t>
      </w:r>
    </w:p>
    <w:p w:rsidR="00345577" w:rsidRPr="003467C0" w:rsidRDefault="008570E3"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35A21E3D" wp14:editId="276EE26D">
            <wp:extent cx="2809875" cy="666750"/>
            <wp:effectExtent l="1905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cstate="print"/>
                    <a:srcRect/>
                    <a:stretch>
                      <a:fillRect/>
                    </a:stretch>
                  </pic:blipFill>
                  <pic:spPr bwMode="auto">
                    <a:xfrm>
                      <a:off x="0" y="0"/>
                      <a:ext cx="2809875" cy="666750"/>
                    </a:xfrm>
                    <a:prstGeom prst="rect">
                      <a:avLst/>
                    </a:prstGeom>
                    <a:noFill/>
                    <a:ln w="9525">
                      <a:noFill/>
                      <a:miter lim="800000"/>
                      <a:headEnd/>
                      <a:tailEnd/>
                    </a:ln>
                  </pic:spPr>
                </pic:pic>
              </a:graphicData>
            </a:graphic>
          </wp:inline>
        </w:drawing>
      </w:r>
    </w:p>
    <w:p w:rsidR="00345577" w:rsidRPr="003467C0" w:rsidRDefault="00115321" w:rsidP="00A84A76">
      <w:pPr>
        <w:pStyle w:val="Prrafodelista"/>
        <w:numPr>
          <w:ilvl w:val="0"/>
          <w:numId w:val="32"/>
        </w:numPr>
        <w:spacing w:after="120" w:line="360" w:lineRule="auto"/>
        <w:jc w:val="both"/>
      </w:pPr>
      <w:r w:rsidRPr="003467C0">
        <w:t>No se utilizarán</w:t>
      </w:r>
      <w:r w:rsidR="00345577" w:rsidRPr="003467C0">
        <w:t xml:space="preserve"> guiones bajos (_) para el uso de variables LOCALES.</w:t>
      </w:r>
    </w:p>
    <w:p w:rsidR="00345577" w:rsidRPr="003467C0" w:rsidRDefault="00345577" w:rsidP="00A84A76">
      <w:pPr>
        <w:pStyle w:val="Prrafodelista"/>
        <w:numPr>
          <w:ilvl w:val="0"/>
          <w:numId w:val="32"/>
        </w:numPr>
        <w:spacing w:after="120" w:line="360" w:lineRule="auto"/>
        <w:jc w:val="both"/>
      </w:pPr>
      <w:r w:rsidRPr="003467C0">
        <w:t>Todas las variables GLOBALES deben usar el prefijo de guion bajo (_) de tal forma que puedan ser identificadas de otras variables locales.</w:t>
      </w:r>
    </w:p>
    <w:p w:rsidR="00345577" w:rsidRPr="003467C0" w:rsidRDefault="00345577" w:rsidP="00A84A76">
      <w:pPr>
        <w:pStyle w:val="Prrafodelista"/>
        <w:numPr>
          <w:ilvl w:val="0"/>
          <w:numId w:val="32"/>
        </w:numPr>
        <w:spacing w:after="120" w:line="360" w:lineRule="auto"/>
        <w:jc w:val="both"/>
      </w:pPr>
      <w:r w:rsidRPr="003467C0">
        <w:t>N</w:t>
      </w:r>
      <w:r w:rsidR="00115321" w:rsidRPr="003467C0">
        <w:t>o se utilizarán</w:t>
      </w:r>
      <w:r w:rsidRPr="003467C0">
        <w:t xml:space="preserve"> palabras reservadas para nombres de variables.</w:t>
      </w:r>
    </w:p>
    <w:p w:rsidR="00345577" w:rsidRPr="003467C0" w:rsidRDefault="00115321" w:rsidP="00A84A76">
      <w:pPr>
        <w:pStyle w:val="Prrafodelista"/>
        <w:numPr>
          <w:ilvl w:val="0"/>
          <w:numId w:val="32"/>
        </w:numPr>
        <w:spacing w:after="120" w:line="360" w:lineRule="auto"/>
        <w:jc w:val="both"/>
      </w:pPr>
      <w:r w:rsidRPr="003467C0">
        <w:t>Se utilizará</w:t>
      </w:r>
      <w:r w:rsidR="00345577" w:rsidRPr="003467C0">
        <w:t xml:space="preserve"> el prefijo “Is” para variables de tipo Boolean o prefijos similares.</w:t>
      </w:r>
    </w:p>
    <w:p w:rsidR="00345577" w:rsidRPr="003467C0" w:rsidRDefault="00345577" w:rsidP="00A84A76">
      <w:pPr>
        <w:pStyle w:val="Prrafodelista"/>
        <w:numPr>
          <w:ilvl w:val="1"/>
          <w:numId w:val="32"/>
        </w:numPr>
        <w:spacing w:after="120" w:line="360" w:lineRule="auto"/>
        <w:jc w:val="both"/>
      </w:pPr>
      <w:r w:rsidRPr="003467C0">
        <w:t xml:space="preserve">Ejemplo: </w:t>
      </w:r>
    </w:p>
    <w:p w:rsidR="008570E3" w:rsidRPr="003467C0" w:rsidRDefault="008570E3" w:rsidP="00A84A76">
      <w:pPr>
        <w:pStyle w:val="Prrafodelista"/>
        <w:spacing w:after="120" w:line="360" w:lineRule="auto"/>
        <w:ind w:firstLine="696"/>
        <w:jc w:val="both"/>
        <w:rPr>
          <w:b/>
          <w:color w:val="0070C0"/>
        </w:rPr>
      </w:pPr>
      <w:r w:rsidRPr="003467C0">
        <w:rPr>
          <w:b/>
          <w:noProof/>
          <w:color w:val="0070C0"/>
          <w:lang w:eastAsia="es-CR"/>
        </w:rPr>
        <w:drawing>
          <wp:inline distT="0" distB="0" distL="0" distR="0" wp14:anchorId="63F14863" wp14:editId="3A72E12C">
            <wp:extent cx="1019175" cy="238125"/>
            <wp:effectExtent l="1905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cstate="print"/>
                    <a:srcRect/>
                    <a:stretch>
                      <a:fillRect/>
                    </a:stretch>
                  </pic:blipFill>
                  <pic:spPr bwMode="auto">
                    <a:xfrm>
                      <a:off x="0" y="0"/>
                      <a:ext cx="1019175" cy="238125"/>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2"/>
        </w:numPr>
        <w:spacing w:after="120" w:line="360" w:lineRule="auto"/>
        <w:jc w:val="both"/>
      </w:pPr>
      <w:r w:rsidRPr="003467C0">
        <w:t>Los nombres de los espacios de nombres deben seguir el siguiente estándar de patrón.</w:t>
      </w:r>
    </w:p>
    <w:p w:rsidR="00345577" w:rsidRPr="003467C0" w:rsidRDefault="00345577" w:rsidP="00C72653">
      <w:pPr>
        <w:pStyle w:val="Prrafodelista"/>
        <w:spacing w:after="120" w:line="360" w:lineRule="auto"/>
        <w:ind w:firstLine="284"/>
        <w:jc w:val="both"/>
        <w:rPr>
          <w:color w:val="002060"/>
        </w:rPr>
      </w:pPr>
      <w:r w:rsidRPr="003467C0">
        <w:rPr>
          <w:color w:val="002060"/>
        </w:rPr>
        <w:t>&lt;</w:t>
      </w:r>
      <w:proofErr w:type="gramStart"/>
      <w:r w:rsidRPr="003467C0">
        <w:rPr>
          <w:color w:val="002060"/>
        </w:rPr>
        <w:t>nombreCompania</w:t>
      </w:r>
      <w:proofErr w:type="gramEnd"/>
      <w:r w:rsidRPr="003467C0">
        <w:rPr>
          <w:color w:val="002060"/>
        </w:rPr>
        <w:t>&gt;.&lt;nombreProducto&gt;.&lt;moduloSuperior&gt;.&lt;moduloInferior&gt;</w:t>
      </w:r>
    </w:p>
    <w:p w:rsidR="00345577" w:rsidRPr="003467C0" w:rsidRDefault="00345577" w:rsidP="00A84A76">
      <w:pPr>
        <w:pStyle w:val="Prrafodelista"/>
        <w:numPr>
          <w:ilvl w:val="0"/>
          <w:numId w:val="32"/>
        </w:numPr>
        <w:spacing w:after="120" w:line="360" w:lineRule="auto"/>
        <w:jc w:val="both"/>
      </w:pPr>
      <w:r w:rsidRPr="003467C0">
        <w:lastRenderedPageBreak/>
        <w:t>Los nombres de Clases o Métodos y funciones deben seguir el siguiente estándar.</w:t>
      </w:r>
    </w:p>
    <w:p w:rsidR="00345577" w:rsidRPr="003467C0" w:rsidRDefault="00345577" w:rsidP="00C72653">
      <w:pPr>
        <w:pStyle w:val="Prrafodelista"/>
        <w:spacing w:after="120" w:line="360" w:lineRule="auto"/>
        <w:ind w:left="1440" w:firstLine="284"/>
        <w:jc w:val="both"/>
        <w:rPr>
          <w:color w:val="002060"/>
        </w:rPr>
      </w:pPr>
      <w:r w:rsidRPr="003467C0">
        <w:rPr>
          <w:color w:val="002060"/>
        </w:rPr>
        <w:t>&lt;</w:t>
      </w:r>
      <w:proofErr w:type="gramStart"/>
      <w:r w:rsidRPr="003467C0">
        <w:rPr>
          <w:color w:val="002060"/>
        </w:rPr>
        <w:t>acción/verbo</w:t>
      </w:r>
      <w:proofErr w:type="gramEnd"/>
      <w:r w:rsidRPr="003467C0">
        <w:rPr>
          <w:color w:val="002060"/>
        </w:rPr>
        <w:t>&gt;&lt;descripcion&gt;</w:t>
      </w:r>
    </w:p>
    <w:p w:rsidR="00345577" w:rsidRPr="003467C0" w:rsidRDefault="00345577" w:rsidP="00A84A76">
      <w:pPr>
        <w:pStyle w:val="Prrafodelista"/>
        <w:numPr>
          <w:ilvl w:val="1"/>
          <w:numId w:val="32"/>
        </w:numPr>
        <w:spacing w:after="120" w:line="360" w:lineRule="auto"/>
        <w:jc w:val="both"/>
      </w:pPr>
      <w:r w:rsidRPr="003467C0">
        <w:t>Ejemplo:</w:t>
      </w:r>
    </w:p>
    <w:p w:rsidR="00345577" w:rsidRPr="003467C0" w:rsidRDefault="0075299D" w:rsidP="00C72653">
      <w:pPr>
        <w:pStyle w:val="Prrafodelista"/>
        <w:spacing w:after="120" w:line="360" w:lineRule="auto"/>
        <w:ind w:left="1440" w:firstLine="284"/>
        <w:jc w:val="both"/>
        <w:rPr>
          <w:b/>
          <w:color w:val="0070C0"/>
        </w:rPr>
      </w:pPr>
      <w:r w:rsidRPr="003467C0">
        <w:rPr>
          <w:b/>
          <w:noProof/>
          <w:color w:val="0070C0"/>
          <w:lang w:eastAsia="es-CR"/>
        </w:rPr>
        <w:drawing>
          <wp:inline distT="0" distB="0" distL="0" distR="0" wp14:anchorId="64351B57" wp14:editId="6466C7F2">
            <wp:extent cx="1257300" cy="23812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6" cstate="print"/>
                    <a:srcRect/>
                    <a:stretch>
                      <a:fillRect/>
                    </a:stretch>
                  </pic:blipFill>
                  <pic:spPr bwMode="auto">
                    <a:xfrm>
                      <a:off x="0" y="0"/>
                      <a:ext cx="1257300" cy="238125"/>
                    </a:xfrm>
                    <a:prstGeom prst="rect">
                      <a:avLst/>
                    </a:prstGeom>
                    <a:noFill/>
                    <a:ln w="9525">
                      <a:noFill/>
                      <a:miter lim="800000"/>
                      <a:headEnd/>
                      <a:tailEnd/>
                    </a:ln>
                  </pic:spPr>
                </pic:pic>
              </a:graphicData>
            </a:graphic>
          </wp:inline>
        </w:drawing>
      </w:r>
    </w:p>
    <w:p w:rsidR="00345577" w:rsidRPr="003467C0" w:rsidRDefault="00115321" w:rsidP="00A84A76">
      <w:pPr>
        <w:pStyle w:val="Prrafodelista"/>
        <w:numPr>
          <w:ilvl w:val="0"/>
          <w:numId w:val="32"/>
        </w:numPr>
        <w:spacing w:after="120" w:line="360" w:lineRule="auto"/>
        <w:jc w:val="both"/>
      </w:pPr>
      <w:r w:rsidRPr="003467C0">
        <w:t xml:space="preserve">Se utilizará </w:t>
      </w:r>
      <w:r w:rsidR="00345577" w:rsidRPr="003467C0">
        <w:t>el prefijo apropiado para cada elemento de la interfaz gr</w:t>
      </w:r>
      <w:r w:rsidRPr="003467C0">
        <w:t>á</w:t>
      </w:r>
      <w:r w:rsidR="00345577" w:rsidRPr="003467C0">
        <w:t>fica de manera que puedas identificarlos para el resto de las variables.</w:t>
      </w:r>
    </w:p>
    <w:tbl>
      <w:tblPr>
        <w:tblStyle w:val="Sombreadomedio1-nfasis11"/>
        <w:tblW w:w="6360" w:type="dxa"/>
        <w:jc w:val="center"/>
        <w:tblLook w:val="04A0" w:firstRow="1" w:lastRow="0" w:firstColumn="1" w:lastColumn="0" w:noHBand="0" w:noVBand="1"/>
      </w:tblPr>
      <w:tblGrid>
        <w:gridCol w:w="5160"/>
        <w:gridCol w:w="1200"/>
      </w:tblGrid>
      <w:tr w:rsidR="00235DB4" w:rsidRPr="003467C0" w:rsidTr="00235DB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39"/>
              <w:jc w:val="center"/>
              <w:rPr>
                <w:rFonts w:asciiTheme="minorHAnsi" w:hAnsiTheme="minorHAnsi"/>
                <w:bCs w:val="0"/>
                <w:sz w:val="22"/>
                <w:szCs w:val="22"/>
              </w:rPr>
            </w:pPr>
            <w:r w:rsidRPr="003467C0">
              <w:rPr>
                <w:rFonts w:asciiTheme="minorHAnsi" w:hAnsiTheme="minorHAnsi"/>
                <w:bCs w:val="0"/>
                <w:sz w:val="22"/>
                <w:szCs w:val="22"/>
              </w:rPr>
              <w:t>Control</w:t>
            </w:r>
          </w:p>
        </w:tc>
        <w:tc>
          <w:tcPr>
            <w:tcW w:w="1200" w:type="dxa"/>
            <w:noWrap/>
            <w:hideMark/>
          </w:tcPr>
          <w:p w:rsidR="00235DB4" w:rsidRPr="003467C0" w:rsidRDefault="00235DB4" w:rsidP="00235DB4">
            <w:pPr>
              <w:spacing w:after="120" w:line="360" w:lineRule="auto"/>
              <w:ind w:firstLine="39"/>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sidRPr="003467C0">
              <w:rPr>
                <w:rFonts w:asciiTheme="minorHAnsi" w:hAnsiTheme="minorHAnsi"/>
                <w:bCs w:val="0"/>
                <w:sz w:val="22"/>
                <w:szCs w:val="22"/>
              </w:rPr>
              <w:t>Prefijo</w:t>
            </w:r>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Label</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lbl</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TextBox</w:t>
            </w:r>
            <w:proofErr w:type="spellEnd"/>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txt</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DataGrid</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dtg</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r w:rsidRPr="003467C0">
              <w:rPr>
                <w:rFonts w:asciiTheme="minorHAnsi" w:hAnsiTheme="minorHAnsi"/>
                <w:b w:val="0"/>
                <w:bCs w:val="0"/>
                <w:color w:val="000000"/>
                <w:sz w:val="22"/>
                <w:szCs w:val="22"/>
              </w:rPr>
              <w:t>Button</w:t>
            </w:r>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btn</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ImageButton</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imb</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HyperLink</w:t>
            </w:r>
            <w:proofErr w:type="spellEnd"/>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hlk</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DropDownList</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ddl</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ListBox</w:t>
            </w:r>
            <w:proofErr w:type="spellEnd"/>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lst</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DataList</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dtl</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r w:rsidRPr="003467C0">
              <w:rPr>
                <w:rFonts w:asciiTheme="minorHAnsi" w:hAnsiTheme="minorHAnsi"/>
                <w:b w:val="0"/>
                <w:bCs w:val="0"/>
                <w:color w:val="000000"/>
                <w:sz w:val="22"/>
                <w:szCs w:val="22"/>
              </w:rPr>
              <w:t>Repeater</w:t>
            </w:r>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rep</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CheckBox</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chk</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CheckBoxList</w:t>
            </w:r>
            <w:proofErr w:type="spellEnd"/>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cbl</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RadioButton</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rbt</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RadioButtonList</w:t>
            </w:r>
            <w:proofErr w:type="spellEnd"/>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rbl</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r w:rsidRPr="003467C0">
              <w:rPr>
                <w:rFonts w:asciiTheme="minorHAnsi" w:hAnsiTheme="minorHAnsi"/>
                <w:b w:val="0"/>
                <w:bCs w:val="0"/>
                <w:color w:val="000000"/>
                <w:sz w:val="22"/>
                <w:szCs w:val="22"/>
              </w:rPr>
              <w:t>image</w:t>
            </w:r>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img</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r w:rsidRPr="003467C0">
              <w:rPr>
                <w:rFonts w:asciiTheme="minorHAnsi" w:hAnsiTheme="minorHAnsi"/>
                <w:b w:val="0"/>
                <w:bCs w:val="0"/>
                <w:color w:val="000000"/>
                <w:sz w:val="22"/>
                <w:szCs w:val="22"/>
              </w:rPr>
              <w:t>Panel</w:t>
            </w:r>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r w:rsidRPr="003467C0">
              <w:rPr>
                <w:rFonts w:asciiTheme="minorHAnsi" w:hAnsiTheme="minorHAnsi"/>
                <w:b/>
                <w:bCs/>
                <w:color w:val="000000"/>
                <w:sz w:val="22"/>
                <w:szCs w:val="22"/>
              </w:rPr>
              <w:t>pan</w:t>
            </w:r>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lastRenderedPageBreak/>
              <w:t>PlaceHolder</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phd</w:t>
            </w:r>
            <w:proofErr w:type="spellEnd"/>
          </w:p>
        </w:tc>
      </w:tr>
      <w:tr w:rsidR="00235DB4" w:rsidRPr="003467C0" w:rsidTr="00235DB4">
        <w:trPr>
          <w:cnfStyle w:val="000000010000" w:firstRow="0" w:lastRow="0" w:firstColumn="0" w:lastColumn="0" w:oddVBand="0" w:evenVBand="0" w:oddHBand="0" w:evenHBand="1"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Table</w:t>
            </w:r>
            <w:proofErr w:type="spellEnd"/>
          </w:p>
        </w:tc>
        <w:tc>
          <w:tcPr>
            <w:tcW w:w="1200" w:type="dxa"/>
            <w:noWrap/>
            <w:hideMark/>
          </w:tcPr>
          <w:p w:rsidR="00235DB4" w:rsidRPr="003467C0" w:rsidRDefault="00235DB4" w:rsidP="00235DB4">
            <w:pPr>
              <w:spacing w:after="120" w:line="360" w:lineRule="auto"/>
              <w:ind w:firstLine="284"/>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0000"/>
                <w:sz w:val="22"/>
                <w:szCs w:val="22"/>
              </w:rPr>
            </w:pPr>
            <w:proofErr w:type="spellStart"/>
            <w:r w:rsidRPr="003467C0">
              <w:rPr>
                <w:rFonts w:asciiTheme="minorHAnsi" w:hAnsiTheme="minorHAnsi"/>
                <w:b/>
                <w:bCs/>
                <w:color w:val="000000"/>
                <w:sz w:val="22"/>
                <w:szCs w:val="22"/>
              </w:rPr>
              <w:t>tbl</w:t>
            </w:r>
            <w:proofErr w:type="spellEnd"/>
          </w:p>
        </w:tc>
      </w:tr>
      <w:tr w:rsidR="00235DB4" w:rsidRPr="003467C0" w:rsidTr="00235DB4">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5160" w:type="dxa"/>
            <w:hideMark/>
          </w:tcPr>
          <w:p w:rsidR="00235DB4" w:rsidRPr="003467C0" w:rsidRDefault="00235DB4" w:rsidP="00235DB4">
            <w:pPr>
              <w:spacing w:after="120" w:line="360" w:lineRule="auto"/>
              <w:ind w:firstLine="284"/>
              <w:jc w:val="both"/>
              <w:rPr>
                <w:rFonts w:asciiTheme="minorHAnsi" w:hAnsiTheme="minorHAnsi"/>
                <w:b w:val="0"/>
                <w:bCs w:val="0"/>
                <w:color w:val="000000"/>
                <w:sz w:val="22"/>
                <w:szCs w:val="22"/>
              </w:rPr>
            </w:pPr>
            <w:proofErr w:type="spellStart"/>
            <w:r w:rsidRPr="003467C0">
              <w:rPr>
                <w:rFonts w:asciiTheme="minorHAnsi" w:hAnsiTheme="minorHAnsi"/>
                <w:b w:val="0"/>
                <w:bCs w:val="0"/>
                <w:color w:val="000000"/>
                <w:sz w:val="22"/>
                <w:szCs w:val="22"/>
              </w:rPr>
              <w:t>Validators</w:t>
            </w:r>
            <w:proofErr w:type="spellEnd"/>
          </w:p>
        </w:tc>
        <w:tc>
          <w:tcPr>
            <w:tcW w:w="1200" w:type="dxa"/>
            <w:noWrap/>
            <w:hideMark/>
          </w:tcPr>
          <w:p w:rsidR="00235DB4" w:rsidRPr="003467C0" w:rsidRDefault="00235DB4" w:rsidP="00235DB4">
            <w:pPr>
              <w:spacing w:after="120" w:line="360" w:lineRule="auto"/>
              <w:ind w:firstLine="284"/>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sz w:val="22"/>
                <w:szCs w:val="22"/>
              </w:rPr>
            </w:pPr>
            <w:r w:rsidRPr="003467C0">
              <w:rPr>
                <w:rFonts w:asciiTheme="minorHAnsi" w:hAnsiTheme="minorHAnsi"/>
                <w:b/>
                <w:bCs/>
                <w:color w:val="000000"/>
                <w:sz w:val="22"/>
                <w:szCs w:val="22"/>
              </w:rPr>
              <w:t>val</w:t>
            </w:r>
          </w:p>
        </w:tc>
      </w:tr>
    </w:tbl>
    <w:p w:rsidR="00345577" w:rsidRPr="003467C0" w:rsidRDefault="00345577" w:rsidP="00C72653">
      <w:pPr>
        <w:pStyle w:val="Prrafodelista"/>
        <w:spacing w:after="120" w:line="360" w:lineRule="auto"/>
        <w:ind w:firstLine="284"/>
        <w:jc w:val="both"/>
      </w:pPr>
    </w:p>
    <w:p w:rsidR="00345577" w:rsidRPr="003467C0" w:rsidRDefault="00345577" w:rsidP="00F96F1A">
      <w:pPr>
        <w:pStyle w:val="Prrafodelista"/>
        <w:numPr>
          <w:ilvl w:val="0"/>
          <w:numId w:val="32"/>
        </w:numPr>
        <w:spacing w:after="120" w:line="360" w:lineRule="auto"/>
        <w:jc w:val="both"/>
      </w:pPr>
      <w:r w:rsidRPr="003467C0">
        <w:t xml:space="preserve">El nombre de los archivos debe coincidir con el nombre de la clase. Por ejemplo, para la clase holaMundo el nombre del archivo debe ser holaMundo.cs. </w:t>
      </w:r>
      <w:r w:rsidR="00115321" w:rsidRPr="003467C0">
        <w:t>Adicionalmente se utilizará la notación lower</w:t>
      </w:r>
      <w:r w:rsidRPr="003467C0">
        <w:t>Camell</w:t>
      </w:r>
      <w:r w:rsidR="00115321" w:rsidRPr="003467C0">
        <w:t>Case</w:t>
      </w:r>
      <w:r w:rsidRPr="003467C0">
        <w:t xml:space="preserve"> para el nombre de los archivos.</w:t>
      </w:r>
    </w:p>
    <w:p w:rsidR="00345577" w:rsidRPr="00835B97" w:rsidRDefault="00345577" w:rsidP="0058662A">
      <w:pPr>
        <w:pStyle w:val="Ttulo2"/>
      </w:pPr>
      <w:bookmarkStart w:id="27" w:name="_Toc368145665"/>
      <w:r w:rsidRPr="00835B97">
        <w:t>Sangría y Espaciamiento</w:t>
      </w:r>
      <w:bookmarkEnd w:id="27"/>
    </w:p>
    <w:p w:rsidR="00345577" w:rsidRPr="003467C0" w:rsidRDefault="00115321" w:rsidP="00A84A76">
      <w:pPr>
        <w:pStyle w:val="Prrafodelista"/>
        <w:numPr>
          <w:ilvl w:val="0"/>
          <w:numId w:val="33"/>
        </w:numPr>
        <w:spacing w:after="120" w:line="360" w:lineRule="auto"/>
        <w:jc w:val="both"/>
      </w:pPr>
      <w:r w:rsidRPr="003467C0">
        <w:t>Se utilizará la tecla</w:t>
      </w:r>
      <w:r w:rsidR="00345577" w:rsidRPr="003467C0">
        <w:t xml:space="preserve"> </w:t>
      </w:r>
      <w:r w:rsidRPr="003467C0">
        <w:t>“</w:t>
      </w:r>
      <w:r w:rsidR="00345577" w:rsidRPr="003467C0">
        <w:t>TAB</w:t>
      </w:r>
      <w:r w:rsidRPr="003467C0">
        <w:t>”</w:t>
      </w:r>
      <w:r w:rsidR="00345577" w:rsidRPr="003467C0">
        <w:t xml:space="preserve"> para la sangría. </w:t>
      </w:r>
      <w:r w:rsidRPr="003467C0">
        <w:t>No se utilizarán espacios</w:t>
      </w:r>
      <w:r w:rsidR="00345577" w:rsidRPr="003467C0">
        <w:t xml:space="preserve">. </w:t>
      </w:r>
      <w:r w:rsidRPr="003467C0">
        <w:t xml:space="preserve">El tamaño definido para el espaciado de dicha tecla es de </w:t>
      </w:r>
      <w:r w:rsidR="00345577" w:rsidRPr="003467C0">
        <w:t>4 espacios.</w:t>
      </w:r>
    </w:p>
    <w:p w:rsidR="00345577" w:rsidRPr="003467C0" w:rsidRDefault="00345577" w:rsidP="00A84A76">
      <w:pPr>
        <w:pStyle w:val="Prrafodelista"/>
        <w:numPr>
          <w:ilvl w:val="0"/>
          <w:numId w:val="33"/>
        </w:numPr>
        <w:spacing w:after="120" w:line="360" w:lineRule="auto"/>
        <w:jc w:val="both"/>
      </w:pPr>
      <w:r w:rsidRPr="003467C0">
        <w:t>Los comentarios debe</w:t>
      </w:r>
      <w:r w:rsidR="00115321" w:rsidRPr="003467C0">
        <w:t>rán de</w:t>
      </w:r>
      <w:r w:rsidRPr="003467C0">
        <w:t xml:space="preserve"> est</w:t>
      </w:r>
      <w:r w:rsidR="00115321" w:rsidRPr="003467C0">
        <w:t>ar al mismo nivel que el código.</w:t>
      </w:r>
    </w:p>
    <w:p w:rsidR="00345577" w:rsidRPr="003467C0" w:rsidRDefault="00345577" w:rsidP="00A84A76">
      <w:pPr>
        <w:pStyle w:val="Prrafodelista"/>
        <w:numPr>
          <w:ilvl w:val="1"/>
          <w:numId w:val="33"/>
        </w:numPr>
        <w:spacing w:after="120" w:line="360" w:lineRule="auto"/>
        <w:jc w:val="both"/>
      </w:pPr>
      <w:r w:rsidRPr="003467C0">
        <w:t>Ejemplo:</w:t>
      </w:r>
    </w:p>
    <w:p w:rsidR="00F96F1A" w:rsidRPr="003467C0" w:rsidRDefault="00F96F1A" w:rsidP="00F96F1A">
      <w:pPr>
        <w:pStyle w:val="Prrafodelista"/>
        <w:spacing w:after="120" w:line="360" w:lineRule="auto"/>
        <w:ind w:firstLine="284"/>
        <w:jc w:val="both"/>
        <w:rPr>
          <w:b/>
          <w:color w:val="0070C0"/>
        </w:rPr>
      </w:pPr>
      <w:r w:rsidRPr="003467C0">
        <w:rPr>
          <w:b/>
          <w:noProof/>
          <w:color w:val="92D050"/>
          <w:lang w:eastAsia="es-CR"/>
        </w:rPr>
        <w:drawing>
          <wp:inline distT="0" distB="0" distL="0" distR="0" wp14:anchorId="56118BF8" wp14:editId="7A338900">
            <wp:extent cx="4752975" cy="77152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7" cstate="print"/>
                    <a:srcRect/>
                    <a:stretch>
                      <a:fillRect/>
                    </a:stretch>
                  </pic:blipFill>
                  <pic:spPr bwMode="auto">
                    <a:xfrm>
                      <a:off x="0" y="0"/>
                      <a:ext cx="4752975" cy="771525"/>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3"/>
        </w:numPr>
        <w:spacing w:after="120" w:line="360" w:lineRule="auto"/>
        <w:jc w:val="both"/>
      </w:pPr>
      <w:r w:rsidRPr="003467C0">
        <w:t>Las llaves ({}) deben estar en el mismo nivel que el código fuera de las llaves.</w:t>
      </w:r>
    </w:p>
    <w:p w:rsidR="00345577" w:rsidRPr="003467C0" w:rsidRDefault="00B54716"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261BB206" wp14:editId="0F894EC0">
            <wp:extent cx="1266825" cy="90487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cstate="print"/>
                    <a:srcRect/>
                    <a:stretch>
                      <a:fillRect/>
                    </a:stretch>
                  </pic:blipFill>
                  <pic:spPr bwMode="auto">
                    <a:xfrm>
                      <a:off x="0" y="0"/>
                      <a:ext cx="1266825" cy="904875"/>
                    </a:xfrm>
                    <a:prstGeom prst="rect">
                      <a:avLst/>
                    </a:prstGeom>
                    <a:noFill/>
                    <a:ln w="9525">
                      <a:noFill/>
                      <a:miter lim="800000"/>
                      <a:headEnd/>
                      <a:tailEnd/>
                    </a:ln>
                  </pic:spPr>
                </pic:pic>
              </a:graphicData>
            </a:graphic>
          </wp:inline>
        </w:drawing>
      </w:r>
    </w:p>
    <w:p w:rsidR="00345577" w:rsidRPr="003467C0" w:rsidRDefault="00F41D44" w:rsidP="00A84A76">
      <w:pPr>
        <w:pStyle w:val="Prrafodelista"/>
        <w:numPr>
          <w:ilvl w:val="0"/>
          <w:numId w:val="33"/>
        </w:numPr>
        <w:spacing w:after="120" w:line="360" w:lineRule="auto"/>
        <w:jc w:val="both"/>
      </w:pPr>
      <w:r w:rsidRPr="003467C0">
        <w:t xml:space="preserve">Se utilizará </w:t>
      </w:r>
      <w:r w:rsidR="00345577" w:rsidRPr="003467C0">
        <w:t>una línea en blanco para separar un grupo lógico de código.</w:t>
      </w:r>
    </w:p>
    <w:p w:rsidR="00345577" w:rsidRPr="003467C0" w:rsidRDefault="00345577" w:rsidP="00A84A76">
      <w:pPr>
        <w:pStyle w:val="Prrafodelista"/>
        <w:numPr>
          <w:ilvl w:val="0"/>
          <w:numId w:val="33"/>
        </w:numPr>
        <w:spacing w:after="120" w:line="360" w:lineRule="auto"/>
        <w:jc w:val="both"/>
      </w:pPr>
      <w:r w:rsidRPr="003467C0">
        <w:t>Debe</w:t>
      </w:r>
      <w:r w:rsidR="00F41D44" w:rsidRPr="003467C0">
        <w:t>rá existir</w:t>
      </w:r>
      <w:r w:rsidRPr="003467C0">
        <w:t xml:space="preserve"> una y </w:t>
      </w:r>
      <w:r w:rsidR="00F41D44" w:rsidRPr="003467C0">
        <w:t xml:space="preserve">solo una </w:t>
      </w:r>
      <w:r w:rsidRPr="003467C0">
        <w:t>línea en blanco entre cada método dentro de las Clases.</w:t>
      </w:r>
    </w:p>
    <w:p w:rsidR="00345577" w:rsidRPr="003467C0" w:rsidRDefault="00345577" w:rsidP="00A84A76">
      <w:pPr>
        <w:pStyle w:val="Prrafodelista"/>
        <w:numPr>
          <w:ilvl w:val="0"/>
          <w:numId w:val="33"/>
        </w:numPr>
        <w:spacing w:after="120" w:line="360" w:lineRule="auto"/>
        <w:jc w:val="both"/>
      </w:pPr>
      <w:r w:rsidRPr="003467C0">
        <w:t>Las llaves ({}) deben estar en una línea separada y no en la misma línea del if, for, etc.</w:t>
      </w:r>
    </w:p>
    <w:p w:rsidR="00345577" w:rsidRPr="003467C0" w:rsidRDefault="00B54716" w:rsidP="00B54716">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219EC291" wp14:editId="629AEB99">
            <wp:extent cx="1295400" cy="8096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1295400" cy="809625"/>
                    </a:xfrm>
                    <a:prstGeom prst="rect">
                      <a:avLst/>
                    </a:prstGeom>
                    <a:noFill/>
                    <a:ln w="9525">
                      <a:noFill/>
                      <a:miter lim="800000"/>
                      <a:headEnd/>
                      <a:tailEnd/>
                    </a:ln>
                  </pic:spPr>
                </pic:pic>
              </a:graphicData>
            </a:graphic>
          </wp:inline>
        </w:drawing>
      </w:r>
    </w:p>
    <w:p w:rsidR="00345577" w:rsidRPr="003467C0" w:rsidRDefault="00F41D44" w:rsidP="00A84A76">
      <w:pPr>
        <w:pStyle w:val="Prrafodelista"/>
        <w:numPr>
          <w:ilvl w:val="0"/>
          <w:numId w:val="33"/>
        </w:numPr>
        <w:spacing w:after="120" w:line="360" w:lineRule="auto"/>
        <w:jc w:val="both"/>
      </w:pPr>
      <w:r w:rsidRPr="003467C0">
        <w:lastRenderedPageBreak/>
        <w:t xml:space="preserve">Se utilizará </w:t>
      </w:r>
      <w:r w:rsidR="00345577" w:rsidRPr="003467C0">
        <w:t>un espacio simple antes y después de los paréntesis y los operadores.</w:t>
      </w:r>
    </w:p>
    <w:p w:rsidR="00345577" w:rsidRPr="003467C0" w:rsidRDefault="00345577" w:rsidP="00A84A76">
      <w:pPr>
        <w:pStyle w:val="Prrafodelista"/>
        <w:numPr>
          <w:ilvl w:val="1"/>
          <w:numId w:val="33"/>
        </w:numPr>
        <w:spacing w:after="120" w:line="360" w:lineRule="auto"/>
        <w:jc w:val="both"/>
      </w:pPr>
      <w:r w:rsidRPr="003467C0">
        <w:t>Ejemplo:</w:t>
      </w:r>
    </w:p>
    <w:p w:rsidR="00345577" w:rsidRPr="003467C0" w:rsidRDefault="00803F2B" w:rsidP="00C72653">
      <w:pPr>
        <w:pStyle w:val="Prrafodelista"/>
        <w:spacing w:after="120" w:line="360" w:lineRule="auto"/>
        <w:ind w:firstLine="284"/>
        <w:jc w:val="both"/>
        <w:rPr>
          <w:b/>
          <w:color w:val="0070C0"/>
        </w:rPr>
      </w:pPr>
      <w:r w:rsidRPr="003467C0">
        <w:rPr>
          <w:b/>
          <w:noProof/>
          <w:color w:val="0070C0"/>
          <w:lang w:eastAsia="es-CR"/>
        </w:rPr>
        <w:drawing>
          <wp:inline distT="0" distB="0" distL="0" distR="0" wp14:anchorId="6C4D2BE3" wp14:editId="6799A577">
            <wp:extent cx="4276725" cy="113347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0" cstate="print"/>
                    <a:srcRect/>
                    <a:stretch>
                      <a:fillRect/>
                    </a:stretch>
                  </pic:blipFill>
                  <pic:spPr bwMode="auto">
                    <a:xfrm>
                      <a:off x="0" y="0"/>
                      <a:ext cx="4276725" cy="1133475"/>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3"/>
        </w:numPr>
        <w:spacing w:after="120" w:line="360" w:lineRule="auto"/>
        <w:jc w:val="both"/>
      </w:pPr>
      <w:r w:rsidRPr="003467C0">
        <w:t>Usa #</w:t>
      </w:r>
      <w:r w:rsidR="00835B97" w:rsidRPr="003467C0">
        <w:t>región</w:t>
      </w:r>
      <w:r w:rsidRPr="003467C0">
        <w:t xml:space="preserve"> para agrupar piezas de código juntas. Si tu usas una agrupación apropiada usando #</w:t>
      </w:r>
      <w:r w:rsidR="00835B97" w:rsidRPr="003467C0">
        <w:t>región</w:t>
      </w:r>
      <w:r w:rsidRPr="003467C0">
        <w:t>, la p</w:t>
      </w:r>
      <w:r w:rsidR="00F41D44" w:rsidRPr="003467C0">
        <w:t>á</w:t>
      </w:r>
      <w:r w:rsidRPr="003467C0">
        <w:t>gina debe verse como a continuación cuando todas las definiciones estén cerradas.</w:t>
      </w:r>
    </w:p>
    <w:p w:rsidR="00345577" w:rsidRPr="003467C0" w:rsidRDefault="003856FB" w:rsidP="003856FB">
      <w:pPr>
        <w:spacing w:after="120" w:line="360" w:lineRule="auto"/>
        <w:ind w:left="720" w:firstLine="284"/>
        <w:rPr>
          <w:sz w:val="22"/>
          <w:szCs w:val="22"/>
        </w:rPr>
      </w:pPr>
      <w:r w:rsidRPr="003467C0">
        <w:rPr>
          <w:noProof/>
          <w:sz w:val="22"/>
          <w:szCs w:val="22"/>
        </w:rPr>
        <w:drawing>
          <wp:inline distT="0" distB="0" distL="0" distR="0" wp14:anchorId="0C6DA5C4" wp14:editId="657D1A61">
            <wp:extent cx="2076450" cy="18573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1" cstate="print"/>
                    <a:srcRect/>
                    <a:stretch>
                      <a:fillRect/>
                    </a:stretch>
                  </pic:blipFill>
                  <pic:spPr bwMode="auto">
                    <a:xfrm>
                      <a:off x="0" y="0"/>
                      <a:ext cx="2076450" cy="1857375"/>
                    </a:xfrm>
                    <a:prstGeom prst="rect">
                      <a:avLst/>
                    </a:prstGeom>
                    <a:noFill/>
                    <a:ln w="9525">
                      <a:noFill/>
                      <a:miter lim="800000"/>
                      <a:headEnd/>
                      <a:tailEnd/>
                    </a:ln>
                  </pic:spPr>
                </pic:pic>
              </a:graphicData>
            </a:graphic>
          </wp:inline>
        </w:drawing>
      </w:r>
    </w:p>
    <w:p w:rsidR="00345577" w:rsidRPr="003467C0" w:rsidRDefault="00F41D44" w:rsidP="00A84A76">
      <w:pPr>
        <w:pStyle w:val="Prrafodelista"/>
        <w:numPr>
          <w:ilvl w:val="0"/>
          <w:numId w:val="33"/>
        </w:numPr>
        <w:spacing w:after="120" w:line="360" w:lineRule="auto"/>
        <w:jc w:val="both"/>
      </w:pPr>
      <w:r w:rsidRPr="003467C0">
        <w:t>Se mantendrán</w:t>
      </w:r>
      <w:r w:rsidR="00345577" w:rsidRPr="003467C0">
        <w:t xml:space="preserve"> privadas las variables globales, las propiedades y los métodos en la parte superior del archivo y los elementos públicos en la parte inferior.</w:t>
      </w:r>
    </w:p>
    <w:p w:rsidR="00345577" w:rsidRPr="00835B97" w:rsidRDefault="00345577" w:rsidP="00C72653">
      <w:pPr>
        <w:spacing w:after="120" w:line="360" w:lineRule="auto"/>
        <w:ind w:firstLine="284"/>
        <w:jc w:val="both"/>
      </w:pPr>
    </w:p>
    <w:p w:rsidR="00345577" w:rsidRPr="00835B97" w:rsidRDefault="00345577" w:rsidP="0058662A">
      <w:pPr>
        <w:pStyle w:val="Ttulo2"/>
      </w:pPr>
      <w:bookmarkStart w:id="28" w:name="_Toc368145666"/>
      <w:r w:rsidRPr="00835B97">
        <w:t>Comentarios</w:t>
      </w:r>
      <w:bookmarkEnd w:id="28"/>
    </w:p>
    <w:p w:rsidR="00345577" w:rsidRPr="003467C0" w:rsidRDefault="00345577" w:rsidP="00A84A76">
      <w:pPr>
        <w:pStyle w:val="Prrafodelista"/>
        <w:numPr>
          <w:ilvl w:val="0"/>
          <w:numId w:val="34"/>
        </w:numPr>
        <w:spacing w:after="120" w:line="360" w:lineRule="auto"/>
        <w:jc w:val="both"/>
        <w:rPr>
          <w:b/>
          <w:color w:val="31849B" w:themeColor="accent5" w:themeShade="BF"/>
        </w:rPr>
      </w:pPr>
      <w:r w:rsidRPr="003467C0">
        <w:t>Para la declaración de métodos y funciones  el siguiente  encabezado debe ser agregado una línea antes de iniciar.</w:t>
      </w:r>
    </w:p>
    <w:p w:rsidR="00B54716" w:rsidRPr="003467C0" w:rsidRDefault="00B54716" w:rsidP="00B54716">
      <w:pPr>
        <w:spacing w:after="120" w:line="360" w:lineRule="auto"/>
        <w:ind w:left="644"/>
        <w:jc w:val="both"/>
        <w:rPr>
          <w:b/>
          <w:color w:val="31849B" w:themeColor="accent5" w:themeShade="BF"/>
          <w:sz w:val="22"/>
          <w:szCs w:val="22"/>
        </w:rPr>
      </w:pPr>
      <w:r w:rsidRPr="003467C0">
        <w:rPr>
          <w:b/>
          <w:noProof/>
          <w:color w:val="31849B" w:themeColor="accent5" w:themeShade="BF"/>
          <w:sz w:val="22"/>
          <w:szCs w:val="22"/>
        </w:rPr>
        <w:drawing>
          <wp:inline distT="0" distB="0" distL="0" distR="0" wp14:anchorId="0B69F4B3" wp14:editId="7ADD3B5C">
            <wp:extent cx="3943350" cy="12287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cstate="print"/>
                    <a:srcRect/>
                    <a:stretch>
                      <a:fillRect/>
                    </a:stretch>
                  </pic:blipFill>
                  <pic:spPr bwMode="auto">
                    <a:xfrm>
                      <a:off x="0" y="0"/>
                      <a:ext cx="3943350" cy="1228725"/>
                    </a:xfrm>
                    <a:prstGeom prst="rect">
                      <a:avLst/>
                    </a:prstGeom>
                    <a:noFill/>
                    <a:ln w="9525">
                      <a:noFill/>
                      <a:miter lim="800000"/>
                      <a:headEnd/>
                      <a:tailEnd/>
                    </a:ln>
                  </pic:spPr>
                </pic:pic>
              </a:graphicData>
            </a:graphic>
          </wp:inline>
        </w:drawing>
      </w:r>
    </w:p>
    <w:p w:rsidR="00345577" w:rsidRPr="003467C0" w:rsidRDefault="00345577" w:rsidP="00A84A76">
      <w:pPr>
        <w:pStyle w:val="Prrafodelista"/>
        <w:numPr>
          <w:ilvl w:val="0"/>
          <w:numId w:val="34"/>
        </w:numPr>
        <w:spacing w:after="120" w:line="360" w:lineRule="auto"/>
        <w:jc w:val="both"/>
      </w:pPr>
      <w:r w:rsidRPr="003467C0">
        <w:lastRenderedPageBreak/>
        <w:t xml:space="preserve">No </w:t>
      </w:r>
      <w:r w:rsidR="00F41D44" w:rsidRPr="003467C0">
        <w:t xml:space="preserve">se escribirán </w:t>
      </w:r>
      <w:r w:rsidRPr="003467C0">
        <w:t>comentarios por cada línea de código o para cada variable declarada.</w:t>
      </w:r>
    </w:p>
    <w:p w:rsidR="00345577" w:rsidRPr="003467C0" w:rsidRDefault="00F41D44" w:rsidP="00A84A76">
      <w:pPr>
        <w:pStyle w:val="Prrafodelista"/>
        <w:numPr>
          <w:ilvl w:val="0"/>
          <w:numId w:val="34"/>
        </w:numPr>
        <w:spacing w:after="120" w:line="360" w:lineRule="auto"/>
        <w:jc w:val="both"/>
      </w:pPr>
      <w:r w:rsidRPr="003467C0">
        <w:t>Se utilizará</w:t>
      </w:r>
      <w:r w:rsidR="00345577" w:rsidRPr="003467C0">
        <w:t xml:space="preserve"> // o /// para comentarios. </w:t>
      </w:r>
      <w:r w:rsidRPr="003467C0">
        <w:t>Se e</w:t>
      </w:r>
      <w:r w:rsidR="00345577" w:rsidRPr="003467C0">
        <w:t>vita u</w:t>
      </w:r>
      <w:r w:rsidRPr="003467C0">
        <w:t>tilizar</w:t>
      </w:r>
      <w:r w:rsidR="00345577" w:rsidRPr="003467C0">
        <w:t xml:space="preserve"> /* … */</w:t>
      </w:r>
    </w:p>
    <w:p w:rsidR="00141BB8" w:rsidRPr="003467C0" w:rsidRDefault="00141BB8" w:rsidP="00141BB8">
      <w:pPr>
        <w:spacing w:after="120" w:line="360" w:lineRule="auto"/>
        <w:jc w:val="both"/>
        <w:rPr>
          <w:sz w:val="22"/>
          <w:szCs w:val="22"/>
        </w:rPr>
      </w:pPr>
    </w:p>
    <w:p w:rsidR="00141BB8" w:rsidRPr="003467C0" w:rsidRDefault="00141BB8">
      <w:pPr>
        <w:rPr>
          <w:sz w:val="22"/>
          <w:szCs w:val="22"/>
        </w:rPr>
      </w:pPr>
      <w:r w:rsidRPr="003467C0">
        <w:rPr>
          <w:sz w:val="22"/>
          <w:szCs w:val="22"/>
        </w:rPr>
        <w:br w:type="page"/>
      </w:r>
    </w:p>
    <w:p w:rsidR="00283648" w:rsidRPr="00835B97" w:rsidRDefault="00283648" w:rsidP="0058662A">
      <w:pPr>
        <w:pStyle w:val="Ttulo1"/>
      </w:pPr>
      <w:bookmarkStart w:id="29" w:name="_Toc368145667"/>
      <w:r w:rsidRPr="00835B97">
        <w:lastRenderedPageBreak/>
        <w:t>Bases de Datos</w:t>
      </w:r>
      <w:bookmarkEnd w:id="29"/>
    </w:p>
    <w:p w:rsidR="00F41D44" w:rsidRPr="00835B97" w:rsidRDefault="00F41D44" w:rsidP="0058662A">
      <w:pPr>
        <w:pStyle w:val="Ttulo2"/>
      </w:pPr>
      <w:bookmarkStart w:id="30" w:name="_Toc368145668"/>
      <w:r w:rsidRPr="00835B97">
        <w:t>Notación</w:t>
      </w:r>
      <w:bookmarkEnd w:id="30"/>
    </w:p>
    <w:p w:rsidR="001D4965" w:rsidRPr="003467C0" w:rsidRDefault="00283648" w:rsidP="00A84A76">
      <w:pPr>
        <w:pStyle w:val="Prrafodelista"/>
        <w:numPr>
          <w:ilvl w:val="0"/>
          <w:numId w:val="35"/>
        </w:numPr>
        <w:spacing w:after="120" w:line="360" w:lineRule="auto"/>
        <w:jc w:val="both"/>
      </w:pPr>
      <w:r w:rsidRPr="003467C0">
        <w:t>Únicamente</w:t>
      </w:r>
      <w:r w:rsidRPr="003467C0">
        <w:rPr>
          <w:rFonts w:cs="Arial"/>
        </w:rPr>
        <w:t xml:space="preserve"> se utilizarán caracteres alfabéticos, salvo que por la naturaleza del nombre se necesiten dígitos numéricos. Se prohíbe el uso de caracteres de puntuación o símbolos.</w:t>
      </w:r>
    </w:p>
    <w:p w:rsidR="001D4965" w:rsidRPr="003467C0" w:rsidRDefault="00283648" w:rsidP="00A84A76">
      <w:pPr>
        <w:pStyle w:val="Prrafodelista"/>
        <w:numPr>
          <w:ilvl w:val="0"/>
          <w:numId w:val="35"/>
        </w:numPr>
        <w:spacing w:after="120" w:line="360" w:lineRule="auto"/>
        <w:jc w:val="both"/>
      </w:pPr>
      <w:r w:rsidRPr="003467C0">
        <w:t xml:space="preserve">Las </w:t>
      </w:r>
      <w:r w:rsidRPr="003467C0">
        <w:rPr>
          <w:rFonts w:cs="Arial"/>
        </w:rPr>
        <w:t>letras acentuadas se reemplazarán con las equivalentes no acentuadas, y en lugar de la letra eñe (ñ) se utilizará (ni).</w:t>
      </w:r>
    </w:p>
    <w:p w:rsidR="001D4965" w:rsidRPr="003467C0" w:rsidRDefault="00283648" w:rsidP="00A84A76">
      <w:pPr>
        <w:pStyle w:val="Prrafodelista"/>
        <w:numPr>
          <w:ilvl w:val="0"/>
          <w:numId w:val="35"/>
        </w:numPr>
        <w:spacing w:after="120" w:line="360" w:lineRule="auto"/>
        <w:jc w:val="both"/>
      </w:pPr>
      <w:r w:rsidRPr="003467C0">
        <w:t xml:space="preserve">El nombre </w:t>
      </w:r>
      <w:r w:rsidRPr="003467C0">
        <w:rPr>
          <w:rFonts w:cs="Arial"/>
        </w:rPr>
        <w:t>elegido debe ser lo más descriptivo posible, evitando términos ambiguos o que se presten a distintas interpretaciones.</w:t>
      </w:r>
    </w:p>
    <w:p w:rsidR="001D4965" w:rsidRPr="003467C0" w:rsidRDefault="00283648" w:rsidP="00A84A76">
      <w:pPr>
        <w:pStyle w:val="Prrafodelista"/>
        <w:numPr>
          <w:ilvl w:val="0"/>
          <w:numId w:val="35"/>
        </w:numPr>
        <w:spacing w:after="120" w:line="360" w:lineRule="auto"/>
        <w:jc w:val="both"/>
      </w:pPr>
      <w:r w:rsidRPr="003467C0">
        <w:t>El nombre</w:t>
      </w:r>
      <w:r w:rsidRPr="003467C0">
        <w:rPr>
          <w:rFonts w:cs="Arial"/>
        </w:rPr>
        <w:t xml:space="preserve"> no debe abreviarse, salvo que por necesidad específica deban especificarse más de una palabra en el mismo.</w:t>
      </w:r>
    </w:p>
    <w:p w:rsidR="00283648" w:rsidRPr="003467C0" w:rsidRDefault="00283648" w:rsidP="00A84A76">
      <w:pPr>
        <w:pStyle w:val="Prrafodelista"/>
        <w:numPr>
          <w:ilvl w:val="0"/>
          <w:numId w:val="35"/>
        </w:numPr>
        <w:spacing w:after="120" w:line="360" w:lineRule="auto"/>
        <w:jc w:val="both"/>
      </w:pPr>
      <w:r w:rsidRPr="003467C0">
        <w:t>Prefijos</w:t>
      </w:r>
      <w:r w:rsidRPr="003467C0">
        <w:rPr>
          <w:rFonts w:cs="Arial"/>
        </w:rPr>
        <w:t xml:space="preserve"> principales dentro de las bases de datos:</w:t>
      </w:r>
    </w:p>
    <w:tbl>
      <w:tblPr>
        <w:tblStyle w:val="Sombreadomedio1-nfasis11"/>
        <w:tblW w:w="0" w:type="auto"/>
        <w:jc w:val="center"/>
        <w:tblLook w:val="0420" w:firstRow="1" w:lastRow="0" w:firstColumn="0" w:lastColumn="0" w:noHBand="0" w:noVBand="1"/>
      </w:tblPr>
      <w:tblGrid>
        <w:gridCol w:w="2777"/>
        <w:gridCol w:w="2934"/>
      </w:tblGrid>
      <w:tr w:rsidR="00283648" w:rsidRPr="003467C0" w:rsidTr="00F41D44">
        <w:trPr>
          <w:cnfStyle w:val="100000000000" w:firstRow="1" w:lastRow="0" w:firstColumn="0" w:lastColumn="0" w:oddVBand="0" w:evenVBand="0" w:oddHBand="0" w:evenHBand="0" w:firstRowFirstColumn="0" w:firstRowLastColumn="0" w:lastRowFirstColumn="0" w:lastRowLastColumn="0"/>
          <w:trHeight w:val="184"/>
          <w:jc w:val="center"/>
        </w:trPr>
        <w:tc>
          <w:tcPr>
            <w:tcW w:w="2777" w:type="dxa"/>
          </w:tcPr>
          <w:p w:rsidR="00283648" w:rsidRPr="003467C0" w:rsidRDefault="00283648" w:rsidP="00C72653">
            <w:pPr>
              <w:spacing w:after="120" w:line="360" w:lineRule="auto"/>
              <w:ind w:firstLine="284"/>
              <w:jc w:val="both"/>
              <w:rPr>
                <w:rFonts w:asciiTheme="minorHAnsi" w:hAnsiTheme="minorHAnsi" w:cs="Arial"/>
                <w:b w:val="0"/>
                <w:sz w:val="22"/>
                <w:szCs w:val="22"/>
              </w:rPr>
            </w:pPr>
            <w:r w:rsidRPr="003467C0">
              <w:rPr>
                <w:rFonts w:asciiTheme="minorHAnsi" w:hAnsiTheme="minorHAnsi" w:cs="Arial"/>
                <w:b w:val="0"/>
                <w:sz w:val="22"/>
                <w:szCs w:val="22"/>
              </w:rPr>
              <w:t>Nombre</w:t>
            </w:r>
          </w:p>
        </w:tc>
        <w:tc>
          <w:tcPr>
            <w:tcW w:w="2934" w:type="dxa"/>
          </w:tcPr>
          <w:p w:rsidR="00283648" w:rsidRPr="003467C0" w:rsidRDefault="00283648" w:rsidP="00C72653">
            <w:pPr>
              <w:spacing w:after="120" w:line="360" w:lineRule="auto"/>
              <w:ind w:firstLine="284"/>
              <w:jc w:val="both"/>
              <w:rPr>
                <w:rFonts w:asciiTheme="minorHAnsi" w:hAnsiTheme="minorHAnsi" w:cs="Arial"/>
                <w:b w:val="0"/>
                <w:sz w:val="22"/>
                <w:szCs w:val="22"/>
              </w:rPr>
            </w:pPr>
            <w:r w:rsidRPr="003467C0">
              <w:rPr>
                <w:rFonts w:asciiTheme="minorHAnsi" w:hAnsiTheme="minorHAnsi" w:cs="Arial"/>
                <w:b w:val="0"/>
                <w:sz w:val="22"/>
                <w:szCs w:val="22"/>
              </w:rPr>
              <w:t>Prefijo</w:t>
            </w:r>
          </w:p>
        </w:tc>
      </w:tr>
      <w:tr w:rsidR="00283648" w:rsidRPr="003467C0" w:rsidTr="00F41D44">
        <w:trPr>
          <w:cnfStyle w:val="000000100000" w:firstRow="0" w:lastRow="0" w:firstColumn="0" w:lastColumn="0" w:oddVBand="0" w:evenVBand="0" w:oddHBand="1" w:evenHBand="0" w:firstRowFirstColumn="0" w:firstRowLastColumn="0" w:lastRowFirstColumn="0" w:lastRowLastColumn="0"/>
          <w:trHeight w:val="184"/>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Table</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tbl_</w:t>
            </w:r>
          </w:p>
        </w:tc>
      </w:tr>
      <w:tr w:rsidR="00283648" w:rsidRPr="003467C0" w:rsidTr="00F41D44">
        <w:trPr>
          <w:cnfStyle w:val="000000010000" w:firstRow="0" w:lastRow="0" w:firstColumn="0" w:lastColumn="0" w:oddVBand="0" w:evenVBand="0" w:oddHBand="0" w:evenHBand="1" w:firstRowFirstColumn="0" w:firstRowLastColumn="0" w:lastRowFirstColumn="0" w:lastRowLastColumn="0"/>
          <w:trHeight w:val="184"/>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Primary key</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pk_</w:t>
            </w:r>
          </w:p>
        </w:tc>
      </w:tr>
      <w:tr w:rsidR="00283648" w:rsidRPr="003467C0" w:rsidTr="00F41D44">
        <w:trPr>
          <w:cnfStyle w:val="000000100000" w:firstRow="0" w:lastRow="0" w:firstColumn="0" w:lastColumn="0" w:oddVBand="0" w:evenVBand="0" w:oddHBand="1" w:evenHBand="0" w:firstRowFirstColumn="0" w:firstRowLastColumn="0" w:lastRowFirstColumn="0" w:lastRowLastColumn="0"/>
          <w:trHeight w:val="197"/>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Foreign Key</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fk_</w:t>
            </w:r>
          </w:p>
        </w:tc>
      </w:tr>
      <w:tr w:rsidR="00283648" w:rsidRPr="003467C0" w:rsidTr="00F41D44">
        <w:trPr>
          <w:cnfStyle w:val="000000010000" w:firstRow="0" w:lastRow="0" w:firstColumn="0" w:lastColumn="0" w:oddVBand="0" w:evenVBand="0" w:oddHBand="0" w:evenHBand="1" w:firstRowFirstColumn="0" w:firstRowLastColumn="0" w:lastRowFirstColumn="0" w:lastRowLastColumn="0"/>
          <w:trHeight w:val="184"/>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StoreProcedure</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stp_</w:t>
            </w:r>
          </w:p>
        </w:tc>
      </w:tr>
      <w:tr w:rsidR="00283648" w:rsidRPr="003467C0" w:rsidTr="00F41D44">
        <w:trPr>
          <w:cnfStyle w:val="000000100000" w:firstRow="0" w:lastRow="0" w:firstColumn="0" w:lastColumn="0" w:oddVBand="0" w:evenVBand="0" w:oddHBand="1" w:evenHBand="0" w:firstRowFirstColumn="0" w:firstRowLastColumn="0" w:lastRowFirstColumn="0" w:lastRowLastColumn="0"/>
          <w:trHeight w:val="184"/>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 xml:space="preserve">View </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vw_</w:t>
            </w:r>
          </w:p>
        </w:tc>
      </w:tr>
      <w:tr w:rsidR="00283648" w:rsidRPr="003467C0" w:rsidTr="00F41D44">
        <w:trPr>
          <w:cnfStyle w:val="000000010000" w:firstRow="0" w:lastRow="0" w:firstColumn="0" w:lastColumn="0" w:oddVBand="0" w:evenVBand="0" w:oddHBand="0" w:evenHBand="1" w:firstRowFirstColumn="0" w:firstRowLastColumn="0" w:lastRowFirstColumn="0" w:lastRowLastColumn="0"/>
          <w:trHeight w:val="197"/>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Triggers</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trg_</w:t>
            </w:r>
          </w:p>
        </w:tc>
      </w:tr>
      <w:tr w:rsidR="00283648" w:rsidRPr="003467C0" w:rsidTr="00F41D44">
        <w:trPr>
          <w:cnfStyle w:val="000000100000" w:firstRow="0" w:lastRow="0" w:firstColumn="0" w:lastColumn="0" w:oddVBand="0" w:evenVBand="0" w:oddHBand="1" w:evenHBand="0" w:firstRowFirstColumn="0" w:firstRowLastColumn="0" w:lastRowFirstColumn="0" w:lastRowLastColumn="0"/>
          <w:trHeight w:val="184"/>
          <w:jc w:val="center"/>
        </w:trPr>
        <w:tc>
          <w:tcPr>
            <w:tcW w:w="2777" w:type="dxa"/>
          </w:tcPr>
          <w:p w:rsidR="00283648" w:rsidRPr="003467C0" w:rsidRDefault="00835B97"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Function</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fn_</w:t>
            </w:r>
          </w:p>
        </w:tc>
      </w:tr>
      <w:tr w:rsidR="00283648" w:rsidRPr="003467C0" w:rsidTr="00F41D44">
        <w:trPr>
          <w:cnfStyle w:val="000000010000" w:firstRow="0" w:lastRow="0" w:firstColumn="0" w:lastColumn="0" w:oddVBand="0" w:evenVBand="0" w:oddHBand="0" w:evenHBand="1" w:firstRowFirstColumn="0" w:firstRowLastColumn="0" w:lastRowFirstColumn="0" w:lastRowLastColumn="0"/>
          <w:trHeight w:val="197"/>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Schema</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sch_</w:t>
            </w:r>
          </w:p>
        </w:tc>
      </w:tr>
      <w:tr w:rsidR="00283648" w:rsidRPr="003467C0" w:rsidTr="00F41D44">
        <w:trPr>
          <w:cnfStyle w:val="000000100000" w:firstRow="0" w:lastRow="0" w:firstColumn="0" w:lastColumn="0" w:oddVBand="0" w:evenVBand="0" w:oddHBand="1" w:evenHBand="0" w:firstRowFirstColumn="0" w:firstRowLastColumn="0" w:lastRowFirstColumn="0" w:lastRowLastColumn="0"/>
          <w:trHeight w:val="184"/>
          <w:jc w:val="center"/>
        </w:trPr>
        <w:tc>
          <w:tcPr>
            <w:tcW w:w="2777"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Data Base</w:t>
            </w:r>
          </w:p>
        </w:tc>
        <w:tc>
          <w:tcPr>
            <w:tcW w:w="2934" w:type="dxa"/>
          </w:tcPr>
          <w:p w:rsidR="00283648" w:rsidRPr="003467C0" w:rsidRDefault="00283648" w:rsidP="00C72653">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db_</w:t>
            </w:r>
          </w:p>
        </w:tc>
      </w:tr>
    </w:tbl>
    <w:p w:rsidR="00283648" w:rsidRPr="00835B97" w:rsidRDefault="00283648" w:rsidP="0058662A">
      <w:pPr>
        <w:pStyle w:val="Ttulo2"/>
      </w:pPr>
      <w:bookmarkStart w:id="31" w:name="_Toc368145669"/>
      <w:r w:rsidRPr="00835B97">
        <w:t>Tablas y atributos.</w:t>
      </w:r>
      <w:bookmarkEnd w:id="31"/>
    </w:p>
    <w:p w:rsidR="00283648"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 xml:space="preserve">Se utiliza el nombre natural utilizado por el usuario para nombrar el objeto usando notación </w:t>
      </w:r>
      <w:r w:rsidR="001D4965" w:rsidRPr="003467C0">
        <w:rPr>
          <w:rFonts w:asciiTheme="minorHAnsi" w:hAnsiTheme="minorHAnsi" w:cs="Arial"/>
          <w:sz w:val="22"/>
          <w:szCs w:val="22"/>
        </w:rPr>
        <w:t>lower</w:t>
      </w:r>
      <w:r w:rsidRPr="003467C0">
        <w:rPr>
          <w:rFonts w:asciiTheme="minorHAnsi" w:hAnsiTheme="minorHAnsi" w:cs="Arial"/>
          <w:sz w:val="22"/>
          <w:szCs w:val="22"/>
        </w:rPr>
        <w:t>Camell</w:t>
      </w:r>
      <w:r w:rsidR="001D4965" w:rsidRPr="003467C0">
        <w:rPr>
          <w:rFonts w:asciiTheme="minorHAnsi" w:hAnsiTheme="minorHAnsi" w:cs="Arial"/>
          <w:sz w:val="22"/>
          <w:szCs w:val="22"/>
        </w:rPr>
        <w:t>Case</w:t>
      </w:r>
      <w:r w:rsidRPr="003467C0">
        <w:rPr>
          <w:rFonts w:asciiTheme="minorHAnsi" w:hAnsiTheme="minorHAnsi" w:cs="Arial"/>
          <w:sz w:val="22"/>
          <w:szCs w:val="22"/>
        </w:rPr>
        <w:t>. El nombre de las tablas debe estar en plural y se debe utilizar el prefijo apropiado.</w:t>
      </w:r>
    </w:p>
    <w:p w:rsidR="00283648"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Ejemplos:</w:t>
      </w:r>
    </w:p>
    <w:p w:rsidR="00283648"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lastRenderedPageBreak/>
        <w:t>Tablas:</w:t>
      </w:r>
    </w:p>
    <w:p w:rsidR="00283648" w:rsidRPr="003467C0" w:rsidRDefault="00283648" w:rsidP="001D4965">
      <w:pPr>
        <w:spacing w:after="120" w:line="360" w:lineRule="auto"/>
        <w:ind w:firstLine="284"/>
        <w:jc w:val="both"/>
        <w:rPr>
          <w:rFonts w:asciiTheme="minorHAnsi" w:hAnsiTheme="minorHAnsi" w:cs="Arial"/>
          <w:b/>
          <w:color w:val="0070C0"/>
          <w:sz w:val="22"/>
          <w:szCs w:val="22"/>
        </w:rPr>
      </w:pPr>
      <w:r w:rsidRPr="003467C0">
        <w:rPr>
          <w:rFonts w:asciiTheme="minorHAnsi" w:hAnsiTheme="minorHAnsi" w:cs="Arial"/>
          <w:sz w:val="22"/>
          <w:szCs w:val="22"/>
        </w:rPr>
        <w:tab/>
      </w:r>
      <w:r w:rsidR="00E45518" w:rsidRPr="003467C0">
        <w:rPr>
          <w:rFonts w:asciiTheme="minorHAnsi" w:hAnsiTheme="minorHAnsi" w:cs="Arial"/>
          <w:b/>
          <w:noProof/>
          <w:color w:val="0070C0"/>
          <w:sz w:val="22"/>
          <w:szCs w:val="22"/>
        </w:rPr>
        <w:drawing>
          <wp:inline distT="0" distB="0" distL="0" distR="0" wp14:anchorId="143B2B71" wp14:editId="3CFE3AA2">
            <wp:extent cx="1752600" cy="285750"/>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cstate="print"/>
                    <a:srcRect/>
                    <a:stretch>
                      <a:fillRect/>
                    </a:stretch>
                  </pic:blipFill>
                  <pic:spPr bwMode="auto">
                    <a:xfrm>
                      <a:off x="0" y="0"/>
                      <a:ext cx="1752600" cy="285750"/>
                    </a:xfrm>
                    <a:prstGeom prst="rect">
                      <a:avLst/>
                    </a:prstGeom>
                    <a:noFill/>
                    <a:ln w="9525">
                      <a:noFill/>
                      <a:miter lim="800000"/>
                      <a:headEnd/>
                      <a:tailEnd/>
                    </a:ln>
                  </pic:spPr>
                </pic:pic>
              </a:graphicData>
            </a:graphic>
          </wp:inline>
        </w:drawing>
      </w:r>
    </w:p>
    <w:p w:rsidR="00283648"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Atributos:</w:t>
      </w:r>
    </w:p>
    <w:p w:rsidR="001D4965"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ab/>
      </w:r>
      <w:r w:rsidR="00E45518" w:rsidRPr="003467C0">
        <w:rPr>
          <w:rFonts w:asciiTheme="minorHAnsi" w:hAnsiTheme="minorHAnsi" w:cs="Arial"/>
          <w:b/>
          <w:noProof/>
          <w:color w:val="0070C0"/>
          <w:sz w:val="22"/>
          <w:szCs w:val="22"/>
        </w:rPr>
        <w:drawing>
          <wp:inline distT="0" distB="0" distL="0" distR="0" wp14:anchorId="001C359E" wp14:editId="55419CEE">
            <wp:extent cx="2095500" cy="31432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4" cstate="print"/>
                    <a:srcRect/>
                    <a:stretch>
                      <a:fillRect/>
                    </a:stretch>
                  </pic:blipFill>
                  <pic:spPr bwMode="auto">
                    <a:xfrm>
                      <a:off x="0" y="0"/>
                      <a:ext cx="2095500" cy="314325"/>
                    </a:xfrm>
                    <a:prstGeom prst="rect">
                      <a:avLst/>
                    </a:prstGeom>
                    <a:noFill/>
                    <a:ln w="9525">
                      <a:noFill/>
                      <a:miter lim="800000"/>
                      <a:headEnd/>
                      <a:tailEnd/>
                    </a:ln>
                  </pic:spPr>
                </pic:pic>
              </a:graphicData>
            </a:graphic>
          </wp:inline>
        </w:drawing>
      </w:r>
    </w:p>
    <w:p w:rsidR="00283648"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Constraints.</w:t>
      </w:r>
    </w:p>
    <w:p w:rsidR="00283648" w:rsidRPr="003467C0" w:rsidRDefault="00283648" w:rsidP="001D4965">
      <w:pPr>
        <w:spacing w:after="120" w:line="360" w:lineRule="auto"/>
        <w:ind w:firstLine="284"/>
        <w:jc w:val="both"/>
        <w:rPr>
          <w:rFonts w:asciiTheme="minorHAnsi" w:hAnsiTheme="minorHAnsi" w:cs="Arial"/>
          <w:sz w:val="22"/>
          <w:szCs w:val="22"/>
        </w:rPr>
      </w:pPr>
      <w:r w:rsidRPr="003467C0">
        <w:rPr>
          <w:rFonts w:asciiTheme="minorHAnsi" w:hAnsiTheme="minorHAnsi" w:cs="Arial"/>
          <w:sz w:val="22"/>
          <w:szCs w:val="22"/>
        </w:rPr>
        <w:t>El nombre de un constraint debe ser la concatenación de tres componentes:</w:t>
      </w:r>
    </w:p>
    <w:p w:rsidR="001D4965" w:rsidRPr="003467C0" w:rsidRDefault="00283648" w:rsidP="0058662A">
      <w:pPr>
        <w:pStyle w:val="Prrafodelista"/>
        <w:numPr>
          <w:ilvl w:val="0"/>
          <w:numId w:val="36"/>
        </w:numPr>
        <w:spacing w:after="120" w:line="360" w:lineRule="auto"/>
        <w:jc w:val="both"/>
        <w:rPr>
          <w:rFonts w:cs="Arial"/>
        </w:rPr>
      </w:pPr>
      <w:r w:rsidRPr="003467C0">
        <w:rPr>
          <w:rFonts w:cs="Arial"/>
        </w:rPr>
        <w:t>El primer componente (dos caracteres) corresponde a las iniciales del tipo de constraint que se creará: pk (primary key) y fk (foreign key</w:t>
      </w:r>
      <w:proofErr w:type="gramStart"/>
      <w:r w:rsidRPr="003467C0">
        <w:rPr>
          <w:rFonts w:cs="Arial"/>
        </w:rPr>
        <w:t>) .</w:t>
      </w:r>
      <w:proofErr w:type="gramEnd"/>
    </w:p>
    <w:p w:rsidR="001D4965" w:rsidRPr="003467C0" w:rsidRDefault="00283648" w:rsidP="0058662A">
      <w:pPr>
        <w:pStyle w:val="Prrafodelista"/>
        <w:numPr>
          <w:ilvl w:val="0"/>
          <w:numId w:val="36"/>
        </w:numPr>
        <w:spacing w:after="120" w:line="360" w:lineRule="auto"/>
        <w:jc w:val="both"/>
        <w:rPr>
          <w:rFonts w:cs="Arial"/>
        </w:rPr>
      </w:pPr>
      <w:r w:rsidRPr="003467C0">
        <w:t>En</w:t>
      </w:r>
      <w:r w:rsidRPr="003467C0">
        <w:rPr>
          <w:rFonts w:cs="Arial"/>
        </w:rPr>
        <w:t xml:space="preserve"> el caso que el tipo de constraint a crear sea foreign key, el segundo componente corresponde a las iniciales de las palabras que conforman el nombre de la tabla donde se creará el constraint.</w:t>
      </w:r>
    </w:p>
    <w:p w:rsidR="001D4965" w:rsidRPr="003467C0" w:rsidRDefault="00283648" w:rsidP="0058662A">
      <w:pPr>
        <w:pStyle w:val="Prrafodelista"/>
        <w:numPr>
          <w:ilvl w:val="0"/>
          <w:numId w:val="36"/>
        </w:numPr>
        <w:spacing w:after="120" w:line="360" w:lineRule="auto"/>
        <w:jc w:val="both"/>
        <w:rPr>
          <w:rFonts w:cs="Arial"/>
        </w:rPr>
      </w:pPr>
      <w:r w:rsidRPr="003467C0">
        <w:t>El</w:t>
      </w:r>
      <w:r w:rsidRPr="003467C0">
        <w:rPr>
          <w:rFonts w:cs="Arial"/>
        </w:rPr>
        <w:t xml:space="preserve"> tercer componente es el nombre de la tabla a la cual hace referencia.</w:t>
      </w:r>
    </w:p>
    <w:p w:rsidR="001D4965" w:rsidRPr="003467C0" w:rsidRDefault="00283648" w:rsidP="001D4965">
      <w:pPr>
        <w:pStyle w:val="Prrafodelista"/>
        <w:numPr>
          <w:ilvl w:val="1"/>
          <w:numId w:val="28"/>
        </w:numPr>
        <w:spacing w:after="120" w:line="360" w:lineRule="auto"/>
        <w:jc w:val="both"/>
        <w:rPr>
          <w:rFonts w:cs="Arial"/>
        </w:rPr>
      </w:pPr>
      <w:r w:rsidRPr="003467C0">
        <w:rPr>
          <w:rFonts w:cs="Arial"/>
        </w:rPr>
        <w:t>Si existen dos atributos que hacen referenc</w:t>
      </w:r>
      <w:r w:rsidR="001D4965" w:rsidRPr="003467C0">
        <w:rPr>
          <w:rFonts w:cs="Arial"/>
        </w:rPr>
        <w:t xml:space="preserve">ia a la misma tabla, se le debe </w:t>
      </w:r>
      <w:r w:rsidRPr="003467C0">
        <w:rPr>
          <w:rFonts w:cs="Arial"/>
        </w:rPr>
        <w:t>adicionar el nombre del campo sobre el cual se va a crear el constraint, siguiendo el mismo procedimiento para el control de longitud utilizado en el caso de tablas y atributos.</w:t>
      </w:r>
    </w:p>
    <w:p w:rsidR="001D4965" w:rsidRPr="003467C0" w:rsidRDefault="00283648" w:rsidP="0058662A">
      <w:pPr>
        <w:pStyle w:val="Prrafodelista"/>
        <w:numPr>
          <w:ilvl w:val="0"/>
          <w:numId w:val="36"/>
        </w:numPr>
        <w:spacing w:after="120" w:line="360" w:lineRule="auto"/>
        <w:jc w:val="both"/>
        <w:rPr>
          <w:rFonts w:cs="Arial"/>
        </w:rPr>
      </w:pPr>
      <w:r w:rsidRPr="003467C0">
        <w:t>Índices</w:t>
      </w:r>
      <w:r w:rsidRPr="003467C0">
        <w:rPr>
          <w:rFonts w:cs="Arial"/>
        </w:rPr>
        <w:t>.</w:t>
      </w:r>
    </w:p>
    <w:p w:rsidR="001D4965" w:rsidRPr="003467C0" w:rsidRDefault="00283648" w:rsidP="0058662A">
      <w:pPr>
        <w:pStyle w:val="Prrafodelista"/>
        <w:numPr>
          <w:ilvl w:val="0"/>
          <w:numId w:val="37"/>
        </w:numPr>
        <w:spacing w:after="120" w:line="360" w:lineRule="auto"/>
        <w:jc w:val="both"/>
        <w:rPr>
          <w:rFonts w:cs="Arial"/>
        </w:rPr>
      </w:pPr>
      <w:r w:rsidRPr="003467C0">
        <w:rPr>
          <w:rFonts w:cs="Arial"/>
        </w:rPr>
        <w:t xml:space="preserve">El nombre de un índice debe ser la concatenación de cuatro componentes: </w:t>
      </w:r>
    </w:p>
    <w:p w:rsidR="001D4965" w:rsidRPr="003467C0" w:rsidRDefault="00283648" w:rsidP="001D4965">
      <w:pPr>
        <w:pStyle w:val="Prrafodelista"/>
        <w:numPr>
          <w:ilvl w:val="2"/>
          <w:numId w:val="28"/>
        </w:numPr>
        <w:spacing w:after="120" w:line="360" w:lineRule="auto"/>
        <w:jc w:val="both"/>
        <w:rPr>
          <w:rFonts w:cs="Arial"/>
        </w:rPr>
      </w:pPr>
      <w:r w:rsidRPr="003467C0">
        <w:rPr>
          <w:rFonts w:cs="Arial"/>
        </w:rPr>
        <w:t>El primer componente son los caracteres “in”.</w:t>
      </w:r>
    </w:p>
    <w:p w:rsidR="001D4965" w:rsidRPr="003467C0" w:rsidRDefault="00283648" w:rsidP="001D4965">
      <w:pPr>
        <w:pStyle w:val="Prrafodelista"/>
        <w:numPr>
          <w:ilvl w:val="2"/>
          <w:numId w:val="28"/>
        </w:numPr>
        <w:spacing w:after="120" w:line="360" w:lineRule="auto"/>
        <w:jc w:val="both"/>
        <w:rPr>
          <w:rFonts w:cs="Arial"/>
        </w:rPr>
      </w:pPr>
      <w:r w:rsidRPr="003467C0">
        <w:rPr>
          <w:rFonts w:cs="Arial"/>
        </w:rPr>
        <w:t>El segundo componente corresponde al tipo de índice que se está creando, si es de tipo bitmap corresponderá a M y si es B+, corresponde a B.</w:t>
      </w:r>
    </w:p>
    <w:p w:rsidR="001D4965" w:rsidRPr="003467C0" w:rsidRDefault="00283648" w:rsidP="001D4965">
      <w:pPr>
        <w:pStyle w:val="Prrafodelista"/>
        <w:numPr>
          <w:ilvl w:val="2"/>
          <w:numId w:val="28"/>
        </w:numPr>
        <w:spacing w:after="120" w:line="360" w:lineRule="auto"/>
        <w:jc w:val="both"/>
        <w:rPr>
          <w:rFonts w:cs="Arial"/>
        </w:rPr>
      </w:pPr>
      <w:r w:rsidRPr="003467C0">
        <w:rPr>
          <w:rFonts w:cs="Arial"/>
        </w:rPr>
        <w:t>El tercer componente corresponde a las iniciales de las palabras que conforman el nombre de la tabla donde se creará el índice.</w:t>
      </w:r>
    </w:p>
    <w:p w:rsidR="001D4965" w:rsidRPr="003467C0" w:rsidRDefault="001D4965" w:rsidP="001D4965">
      <w:pPr>
        <w:pStyle w:val="Prrafodelista"/>
        <w:numPr>
          <w:ilvl w:val="2"/>
          <w:numId w:val="28"/>
        </w:numPr>
        <w:spacing w:after="120" w:line="360" w:lineRule="auto"/>
        <w:jc w:val="both"/>
        <w:rPr>
          <w:rFonts w:cs="Arial"/>
        </w:rPr>
      </w:pPr>
      <w:r w:rsidRPr="003467C0">
        <w:rPr>
          <w:rFonts w:cs="Arial"/>
        </w:rPr>
        <w:t>N</w:t>
      </w:r>
      <w:r w:rsidR="00283648" w:rsidRPr="003467C0">
        <w:rPr>
          <w:rFonts w:cs="Arial"/>
        </w:rPr>
        <w:t>ombre del campo sobre el cual se va a crear el índice, siguiendo el mismo procedimiento para control de longitud utilizado en el caso de tablas y atributos.</w:t>
      </w:r>
    </w:p>
    <w:p w:rsidR="001D4965" w:rsidRPr="003467C0" w:rsidRDefault="00283648" w:rsidP="0058662A">
      <w:pPr>
        <w:pStyle w:val="Prrafodelista"/>
        <w:numPr>
          <w:ilvl w:val="0"/>
          <w:numId w:val="36"/>
        </w:numPr>
        <w:spacing w:after="120" w:line="360" w:lineRule="auto"/>
        <w:jc w:val="both"/>
        <w:rPr>
          <w:rFonts w:cs="Arial"/>
        </w:rPr>
      </w:pPr>
      <w:r w:rsidRPr="003467C0">
        <w:t>N</w:t>
      </w:r>
      <w:r w:rsidR="001D4965" w:rsidRPr="003467C0">
        <w:t>o</w:t>
      </w:r>
      <w:r w:rsidRPr="003467C0">
        <w:t xml:space="preserve"> </w:t>
      </w:r>
      <w:r w:rsidR="003F42DE" w:rsidRPr="003467C0">
        <w:t>se usará la</w:t>
      </w:r>
      <w:r w:rsidRPr="003467C0">
        <w:t xml:space="preserve"> notación Húngara para el nombre de las variables.</w:t>
      </w:r>
    </w:p>
    <w:p w:rsidR="001D4965" w:rsidRPr="003467C0" w:rsidRDefault="001D4965" w:rsidP="0058662A">
      <w:pPr>
        <w:pStyle w:val="Prrafodelista"/>
        <w:numPr>
          <w:ilvl w:val="0"/>
          <w:numId w:val="38"/>
        </w:numPr>
        <w:spacing w:after="120" w:line="360" w:lineRule="auto"/>
        <w:jc w:val="both"/>
        <w:rPr>
          <w:rFonts w:cs="Arial"/>
        </w:rPr>
      </w:pPr>
      <w:r w:rsidRPr="003467C0">
        <w:rPr>
          <w:rFonts w:cs="Arial"/>
        </w:rPr>
        <w:t>Ejemplo</w:t>
      </w:r>
      <w:r w:rsidRPr="003467C0">
        <w:rPr>
          <w:b/>
        </w:rPr>
        <w:t xml:space="preserve">: </w:t>
      </w:r>
    </w:p>
    <w:p w:rsidR="00E45518" w:rsidRPr="003467C0" w:rsidRDefault="00E45518" w:rsidP="00E45518">
      <w:pPr>
        <w:pStyle w:val="Prrafodelista"/>
        <w:spacing w:after="120" w:line="360" w:lineRule="auto"/>
        <w:ind w:left="2124"/>
        <w:jc w:val="both"/>
        <w:rPr>
          <w:rFonts w:cs="Arial"/>
        </w:rPr>
      </w:pPr>
      <w:r w:rsidRPr="003467C0">
        <w:rPr>
          <w:rFonts w:cs="Arial"/>
          <w:noProof/>
          <w:lang w:eastAsia="es-CR"/>
        </w:rPr>
        <w:lastRenderedPageBreak/>
        <w:drawing>
          <wp:inline distT="0" distB="0" distL="0" distR="0" wp14:anchorId="512E2895" wp14:editId="72D7C759">
            <wp:extent cx="1943100" cy="34290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5" cstate="print"/>
                    <a:srcRect/>
                    <a:stretch>
                      <a:fillRect/>
                    </a:stretch>
                  </pic:blipFill>
                  <pic:spPr bwMode="auto">
                    <a:xfrm>
                      <a:off x="0" y="0"/>
                      <a:ext cx="1943100" cy="342900"/>
                    </a:xfrm>
                    <a:prstGeom prst="rect">
                      <a:avLst/>
                    </a:prstGeom>
                    <a:noFill/>
                    <a:ln w="9525">
                      <a:noFill/>
                      <a:miter lim="800000"/>
                      <a:headEnd/>
                      <a:tailEnd/>
                    </a:ln>
                  </pic:spPr>
                </pic:pic>
              </a:graphicData>
            </a:graphic>
          </wp:inline>
        </w:drawing>
      </w:r>
    </w:p>
    <w:p w:rsidR="001D4965" w:rsidRPr="003467C0" w:rsidRDefault="00283648" w:rsidP="0058662A">
      <w:pPr>
        <w:pStyle w:val="Prrafodelista"/>
        <w:numPr>
          <w:ilvl w:val="0"/>
          <w:numId w:val="36"/>
        </w:numPr>
        <w:spacing w:after="120" w:line="360" w:lineRule="auto"/>
        <w:jc w:val="both"/>
        <w:rPr>
          <w:rFonts w:cs="Arial"/>
        </w:rPr>
      </w:pPr>
      <w:r w:rsidRPr="003467C0">
        <w:t xml:space="preserve">La notación </w:t>
      </w:r>
      <w:r w:rsidR="001D4965" w:rsidRPr="003467C0">
        <w:t>lower</w:t>
      </w:r>
      <w:r w:rsidRPr="003467C0">
        <w:t>Camell</w:t>
      </w:r>
      <w:r w:rsidR="001D4965" w:rsidRPr="003467C0">
        <w:t>Case</w:t>
      </w:r>
      <w:r w:rsidRPr="003467C0">
        <w:t xml:space="preserve"> se usar</w:t>
      </w:r>
      <w:r w:rsidR="001D4965" w:rsidRPr="003467C0">
        <w:t>á</w:t>
      </w:r>
      <w:r w:rsidRPr="003467C0">
        <w:t xml:space="preserve"> para los nombres de todos los componentes de las bases de datos. Vistas, Esquemas, Funciones, Procedimientos, Cursores, Etc.</w:t>
      </w:r>
    </w:p>
    <w:p w:rsidR="00283648" w:rsidRPr="003467C0" w:rsidRDefault="00283648" w:rsidP="0058662A">
      <w:pPr>
        <w:pStyle w:val="Prrafodelista"/>
        <w:numPr>
          <w:ilvl w:val="0"/>
          <w:numId w:val="36"/>
        </w:numPr>
        <w:spacing w:after="120" w:line="360" w:lineRule="auto"/>
        <w:jc w:val="both"/>
        <w:rPr>
          <w:rFonts w:cs="Arial"/>
        </w:rPr>
      </w:pPr>
      <w:r w:rsidRPr="003467C0">
        <w:t>Usar “Go” y luego una línea en blanco para separar una línea lógica de código.</w:t>
      </w:r>
    </w:p>
    <w:p w:rsidR="00283648" w:rsidRPr="003467C0" w:rsidRDefault="00283648" w:rsidP="001D4965">
      <w:pPr>
        <w:spacing w:after="120" w:line="360" w:lineRule="auto"/>
        <w:ind w:firstLine="284"/>
        <w:jc w:val="both"/>
        <w:rPr>
          <w:rFonts w:asciiTheme="minorHAnsi" w:hAnsiTheme="minorHAnsi" w:cs="Arial"/>
          <w:sz w:val="22"/>
          <w:szCs w:val="22"/>
        </w:rPr>
      </w:pPr>
    </w:p>
    <w:p w:rsidR="001D4965" w:rsidRPr="00835B97" w:rsidRDefault="001D4965" w:rsidP="00C72653">
      <w:pPr>
        <w:spacing w:after="120" w:line="360" w:lineRule="auto"/>
        <w:ind w:firstLine="284"/>
        <w:jc w:val="both"/>
        <w:rPr>
          <w:rFonts w:cs="Arial"/>
        </w:rPr>
        <w:sectPr w:rsidR="001D4965" w:rsidRPr="00835B97" w:rsidSect="00141BB8">
          <w:pgSz w:w="12240" w:h="15840"/>
          <w:pgMar w:top="1701" w:right="1701" w:bottom="1418" w:left="1701" w:header="709" w:footer="709" w:gutter="567"/>
          <w:pgNumType w:start="1"/>
          <w:cols w:space="708"/>
          <w:docGrid w:linePitch="360"/>
        </w:sectPr>
      </w:pPr>
    </w:p>
    <w:p w:rsidR="00A115DD" w:rsidRPr="00835B97" w:rsidRDefault="00A115DD" w:rsidP="001D4965">
      <w:pPr>
        <w:pStyle w:val="Ttulo"/>
      </w:pPr>
      <w:bookmarkStart w:id="32" w:name="_Toc368145670"/>
      <w:r w:rsidRPr="00835B97">
        <w:lastRenderedPageBreak/>
        <w:t>Cliente Principal</w:t>
      </w:r>
      <w:bookmarkEnd w:id="32"/>
    </w:p>
    <w:p w:rsidR="00A115DD" w:rsidRPr="00835B97" w:rsidRDefault="00A115DD" w:rsidP="001D4965">
      <w:pPr>
        <w:pStyle w:val="Ttulo1"/>
      </w:pPr>
      <w:bookmarkStart w:id="33" w:name="_Toc368145671"/>
      <w:r w:rsidRPr="00835B97">
        <w:t>Soportic</w:t>
      </w:r>
      <w:bookmarkEnd w:id="33"/>
    </w:p>
    <w:p w:rsidR="001D4965" w:rsidRPr="00835B97" w:rsidRDefault="001D4965" w:rsidP="001D4965">
      <w:r w:rsidRPr="00835B97">
        <w:rPr>
          <w:noProof/>
          <w:color w:val="4F81BD" w:themeColor="accent1"/>
        </w:rPr>
        <w:drawing>
          <wp:anchor distT="0" distB="0" distL="114300" distR="114300" simplePos="0" relativeHeight="251658752" behindDoc="0" locked="0" layoutInCell="1" allowOverlap="1" wp14:anchorId="5B079EC3" wp14:editId="4E627B60">
            <wp:simplePos x="0" y="0"/>
            <wp:positionH relativeFrom="column">
              <wp:posOffset>631952</wp:posOffset>
            </wp:positionH>
            <wp:positionV relativeFrom="paragraph">
              <wp:posOffset>1337945</wp:posOffset>
            </wp:positionV>
            <wp:extent cx="4130040" cy="3003550"/>
            <wp:effectExtent l="0" t="0" r="0" b="0"/>
            <wp:wrapNone/>
            <wp:docPr id="2" name="Imagen 2" descr="C:\Users\Cesar\Desktop\sup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Desktop\support2.png"/>
                    <pic:cNvPicPr>
                      <a:picLocks noChangeAspect="1" noChangeArrowheads="1"/>
                    </pic:cNvPicPr>
                  </pic:nvPicPr>
                  <pic:blipFill>
                    <a:blip r:embed="rId36" cstate="print"/>
                    <a:srcRect/>
                    <a:stretch>
                      <a:fillRect/>
                    </a:stretch>
                  </pic:blipFill>
                  <pic:spPr bwMode="auto">
                    <a:xfrm>
                      <a:off x="0" y="0"/>
                      <a:ext cx="4130040" cy="3003550"/>
                    </a:xfrm>
                    <a:prstGeom prst="rect">
                      <a:avLst/>
                    </a:prstGeom>
                    <a:noFill/>
                    <a:ln w="9525">
                      <a:noFill/>
                      <a:miter lim="800000"/>
                      <a:headEnd/>
                      <a:tailEnd/>
                    </a:ln>
                  </pic:spPr>
                </pic:pic>
              </a:graphicData>
            </a:graphic>
          </wp:anchor>
        </w:drawing>
      </w:r>
      <w:r w:rsidRPr="00835B97">
        <w:br w:type="page"/>
      </w:r>
    </w:p>
    <w:p w:rsidR="00872A72" w:rsidRPr="00835B97" w:rsidRDefault="00872A72" w:rsidP="0058662A">
      <w:pPr>
        <w:pStyle w:val="Ttulo2"/>
      </w:pPr>
      <w:bookmarkStart w:id="34" w:name="_Toc368145672"/>
      <w:r w:rsidRPr="00835B97">
        <w:lastRenderedPageBreak/>
        <w:t>Misión</w:t>
      </w:r>
      <w:bookmarkEnd w:id="34"/>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Ser una empresa que haga de las necesidades sociales y empresariales de nuestros clientes, una solución tecnológica; brindando servicios tecnológicos para contribuir a la gestión de sus negocios ofreciendo opciones innovadoras y adaptables a sus necesidades, mediante un equipo de profesionales altamente competitivo.</w:t>
      </w:r>
    </w:p>
    <w:p w:rsidR="00872A72" w:rsidRPr="00835B97" w:rsidRDefault="00872A72" w:rsidP="0058662A">
      <w:pPr>
        <w:pStyle w:val="Ttulo2"/>
      </w:pPr>
      <w:bookmarkStart w:id="35" w:name="_Toc368145673"/>
      <w:r w:rsidRPr="00835B97">
        <w:t>Visión</w:t>
      </w:r>
      <w:bookmarkEnd w:id="35"/>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Seguiremos construyendo el futuro de la empresa, siendo líder y modelo en desarrollo y aplicación de herramientas de tecnología informática, logrando un equipo comprometido y motivado a mejorar los procesos funcionales en la empresa y consolidarnos como una marca reconocida a nivel nacional, por su alto grado de satisfacción del cliente en la oferta de soluciones tecnológicas.</w:t>
      </w:r>
    </w:p>
    <w:p w:rsidR="00872A72" w:rsidRPr="00835B97" w:rsidRDefault="00872A72" w:rsidP="001D4965">
      <w:pPr>
        <w:pStyle w:val="Ttulo1"/>
      </w:pPr>
      <w:bookmarkStart w:id="36" w:name="_Toc368145674"/>
      <w:r w:rsidRPr="00835B97">
        <w:t>Sistema de tickets para solicitud de soporte técnico</w:t>
      </w:r>
      <w:bookmarkEnd w:id="36"/>
    </w:p>
    <w:p w:rsidR="00872A72" w:rsidRPr="00835B97" w:rsidRDefault="00872A72" w:rsidP="001D4965">
      <w:pPr>
        <w:pStyle w:val="Ttulo2"/>
      </w:pPr>
      <w:bookmarkStart w:id="37" w:name="_Toc368145675"/>
      <w:r w:rsidRPr="00835B97">
        <w:t>Necesidad</w:t>
      </w:r>
      <w:bookmarkEnd w:id="37"/>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Disponer de un sistema de control para la asignación control y seguimiento de reportes de problemas por parte de usuarios con los cuales la empresa de soporte mantenga relaciones comerciales.</w:t>
      </w:r>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Para ello el sistema deberá de tener la facilidad de administrar los contratos y términos de nivel de servicio pactados con cada uno de los clientes, así mismo deberá de tener la facilidad de administrar el personal registrado por cada una de las compañías que mantenga relaciones.</w:t>
      </w:r>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Para facilitar la administración del sistema, a cada uno de las compañías se le permitirá tener un acceso a la gestión de usuarios.  Con este acceso la compañía tendrá la facilidad de realizar tareas de mantenimiento de usuarios, donde si el cliente elimina un usuario que tenga un caso abierto, el caso deberá ser reasignado al encargado del departamento del usuario en cuestión.</w:t>
      </w:r>
    </w:p>
    <w:p w:rsidR="00872A72" w:rsidRPr="00835B97" w:rsidRDefault="00872A72" w:rsidP="001D4965">
      <w:pPr>
        <w:pStyle w:val="Ttulo2"/>
      </w:pPr>
      <w:bookmarkStart w:id="38" w:name="_Toc368145676"/>
      <w:r w:rsidRPr="00835B97">
        <w:t>Ingreso de datos en el sistema</w:t>
      </w:r>
      <w:bookmarkEnd w:id="38"/>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En el sistema, el usuario deberá detallar:</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Nombre de usuario</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lastRenderedPageBreak/>
        <w:t>Correo electrónico</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Extensión telefónica</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Tipo de problema</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Problema</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Breve descripción del problema encontrado por el usuario</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El usuario podrá subir una imagen del problema</w:t>
      </w:r>
    </w:p>
    <w:p w:rsidR="00872A72" w:rsidRPr="00835B97" w:rsidRDefault="00872A72" w:rsidP="001D4965">
      <w:pPr>
        <w:pStyle w:val="NormalWeb"/>
        <w:numPr>
          <w:ilvl w:val="0"/>
          <w:numId w:val="26"/>
        </w:numPr>
        <w:spacing w:before="0" w:beforeAutospacing="0" w:after="120" w:afterAutospacing="0" w:line="360" w:lineRule="auto"/>
        <w:jc w:val="both"/>
        <w:textAlignment w:val="baseline"/>
        <w:rPr>
          <w:rFonts w:asciiTheme="minorHAnsi" w:hAnsiTheme="minorHAnsi" w:cs="Arial"/>
          <w:iCs/>
          <w:sz w:val="22"/>
          <w:szCs w:val="22"/>
          <w:lang w:val="es-CR"/>
        </w:rPr>
      </w:pPr>
      <w:r w:rsidRPr="00835B97">
        <w:rPr>
          <w:rFonts w:asciiTheme="minorHAnsi" w:hAnsiTheme="minorHAnsi" w:cs="Arial"/>
          <w:iCs/>
          <w:sz w:val="22"/>
          <w:szCs w:val="22"/>
          <w:lang w:val="es-CR"/>
        </w:rPr>
        <w:t>Ubicación de la terminal que presenta el problema.</w:t>
      </w:r>
    </w:p>
    <w:p w:rsidR="00872A72" w:rsidRPr="00600D8F" w:rsidRDefault="00872A72" w:rsidP="00C72653">
      <w:pPr>
        <w:spacing w:after="120" w:line="360" w:lineRule="auto"/>
        <w:ind w:firstLine="284"/>
        <w:jc w:val="both"/>
        <w:rPr>
          <w:rFonts w:asciiTheme="minorHAnsi" w:hAnsiTheme="minorHAnsi"/>
          <w:sz w:val="22"/>
          <w:szCs w:val="22"/>
        </w:rPr>
      </w:pPr>
      <w:r w:rsidRPr="00600D8F">
        <w:rPr>
          <w:rFonts w:asciiTheme="minorHAnsi" w:hAnsiTheme="minorHAnsi"/>
          <w:sz w:val="22"/>
          <w:szCs w:val="22"/>
        </w:rPr>
        <w:t>El sistema deberá de generar una alerta a los recursos asignados de informática según el tipo de caso.</w:t>
      </w:r>
    </w:p>
    <w:p w:rsidR="00872A72" w:rsidRPr="003467C0" w:rsidRDefault="00872A72" w:rsidP="00C72653">
      <w:pPr>
        <w:spacing w:after="120" w:line="360" w:lineRule="auto"/>
        <w:ind w:firstLine="284"/>
        <w:jc w:val="both"/>
        <w:rPr>
          <w:rFonts w:asciiTheme="minorHAnsi" w:hAnsiTheme="minorHAnsi"/>
          <w:sz w:val="22"/>
          <w:szCs w:val="22"/>
        </w:rPr>
      </w:pPr>
      <w:r w:rsidRPr="003467C0">
        <w:rPr>
          <w:rFonts w:asciiTheme="minorHAnsi" w:hAnsiTheme="minorHAnsi"/>
          <w:sz w:val="22"/>
          <w:szCs w:val="22"/>
        </w:rPr>
        <w:t>Si un problema tiene más de una determinada cantidad de tiempo sin ser asignado el sistema, misma que estará estipulada en los parámetros del acuerdo de servicios pactado entre ambas partes, deberá de generar una alerta al encargado del departamento de informática para que proceda según las políticas internas de la empresa, en las cuales se pueden enumerar:</w:t>
      </w:r>
    </w:p>
    <w:p w:rsidR="001D4965" w:rsidRPr="003467C0" w:rsidRDefault="00872A72" w:rsidP="00EE61EE">
      <w:pPr>
        <w:pStyle w:val="Prrafodelista"/>
        <w:numPr>
          <w:ilvl w:val="0"/>
          <w:numId w:val="43"/>
        </w:numPr>
        <w:spacing w:after="120" w:line="360" w:lineRule="auto"/>
        <w:jc w:val="both"/>
      </w:pPr>
      <w:r w:rsidRPr="003467C0">
        <w:t>Asignación del problema a cualquier miembro del equipo</w:t>
      </w:r>
    </w:p>
    <w:p w:rsidR="001D4965" w:rsidRPr="003467C0" w:rsidRDefault="00872A72" w:rsidP="00EE61EE">
      <w:pPr>
        <w:pStyle w:val="Prrafodelista"/>
        <w:numPr>
          <w:ilvl w:val="0"/>
          <w:numId w:val="43"/>
        </w:numPr>
        <w:spacing w:after="120" w:line="360" w:lineRule="auto"/>
        <w:jc w:val="both"/>
      </w:pPr>
      <w:r w:rsidRPr="003467C0">
        <w:t>Obtener un reporte con los problemas asignados por recurso para el respectivo seguimiento de carga de trabajo</w:t>
      </w:r>
    </w:p>
    <w:p w:rsidR="00872A72" w:rsidRPr="003467C0" w:rsidRDefault="00872A72" w:rsidP="00EE61EE">
      <w:pPr>
        <w:pStyle w:val="Prrafodelista"/>
        <w:numPr>
          <w:ilvl w:val="0"/>
          <w:numId w:val="43"/>
        </w:numPr>
        <w:spacing w:after="120" w:line="360" w:lineRule="auto"/>
        <w:jc w:val="both"/>
      </w:pPr>
      <w:r w:rsidRPr="003467C0">
        <w:t>Ver el detalle de cada una de las tareas asignadas.</w:t>
      </w:r>
    </w:p>
    <w:p w:rsidR="00872A72" w:rsidRPr="003467C0" w:rsidRDefault="00872A72" w:rsidP="00C72653">
      <w:pPr>
        <w:spacing w:after="120" w:line="360" w:lineRule="auto"/>
        <w:ind w:firstLine="284"/>
        <w:jc w:val="both"/>
        <w:rPr>
          <w:rFonts w:asciiTheme="minorHAnsi" w:hAnsiTheme="minorHAnsi"/>
          <w:sz w:val="22"/>
          <w:szCs w:val="22"/>
        </w:rPr>
      </w:pPr>
      <w:r w:rsidRPr="003467C0">
        <w:rPr>
          <w:rFonts w:asciiTheme="minorHAnsi" w:hAnsiTheme="minorHAnsi"/>
          <w:sz w:val="22"/>
          <w:szCs w:val="22"/>
        </w:rPr>
        <w:t>El personal técnico podrá:</w:t>
      </w:r>
    </w:p>
    <w:p w:rsidR="00872A72" w:rsidRPr="003467C0" w:rsidRDefault="00872A72" w:rsidP="00EE61EE">
      <w:pPr>
        <w:pStyle w:val="Prrafodelista"/>
        <w:numPr>
          <w:ilvl w:val="0"/>
          <w:numId w:val="43"/>
        </w:numPr>
        <w:spacing w:after="120" w:line="360" w:lineRule="auto"/>
        <w:jc w:val="both"/>
      </w:pPr>
      <w:r w:rsidRPr="003467C0">
        <w:t>Registrar los tiempos que invierte en cada uno de los problemas</w:t>
      </w:r>
    </w:p>
    <w:p w:rsidR="00872A72" w:rsidRPr="003467C0" w:rsidRDefault="00872A72" w:rsidP="00EE61EE">
      <w:pPr>
        <w:pStyle w:val="Prrafodelista"/>
        <w:numPr>
          <w:ilvl w:val="0"/>
          <w:numId w:val="43"/>
        </w:numPr>
        <w:spacing w:after="120" w:line="360" w:lineRule="auto"/>
        <w:jc w:val="both"/>
      </w:pPr>
      <w:r w:rsidRPr="003467C0">
        <w:t>Registrar una bitácora con cada paso que realizar para solucionar el problema</w:t>
      </w:r>
    </w:p>
    <w:p w:rsidR="00872A72" w:rsidRPr="003467C0" w:rsidRDefault="00872A72" w:rsidP="00EE61EE">
      <w:pPr>
        <w:pStyle w:val="Prrafodelista"/>
        <w:numPr>
          <w:ilvl w:val="0"/>
          <w:numId w:val="43"/>
        </w:numPr>
        <w:spacing w:after="120" w:line="360" w:lineRule="auto"/>
        <w:jc w:val="both"/>
      </w:pPr>
      <w:r w:rsidRPr="003467C0">
        <w:t>Cambiar el estado del problema</w:t>
      </w:r>
    </w:p>
    <w:p w:rsidR="00872A72" w:rsidRPr="003467C0" w:rsidRDefault="00872A72" w:rsidP="00EE61EE">
      <w:pPr>
        <w:pStyle w:val="Prrafodelista"/>
        <w:numPr>
          <w:ilvl w:val="0"/>
          <w:numId w:val="43"/>
        </w:numPr>
        <w:spacing w:after="120" w:line="360" w:lineRule="auto"/>
        <w:jc w:val="both"/>
      </w:pPr>
      <w:r w:rsidRPr="003467C0">
        <w:t>Enviar notificaciones al usuario por medio de correo electrónico con actualizaciones del estado del problema.</w:t>
      </w:r>
    </w:p>
    <w:p w:rsidR="00872A72" w:rsidRPr="003467C0" w:rsidRDefault="00872A72" w:rsidP="00C72653">
      <w:pPr>
        <w:spacing w:after="120" w:line="360" w:lineRule="auto"/>
        <w:ind w:firstLine="284"/>
        <w:jc w:val="both"/>
        <w:rPr>
          <w:rFonts w:asciiTheme="minorHAnsi" w:hAnsiTheme="minorHAnsi"/>
          <w:sz w:val="22"/>
          <w:szCs w:val="22"/>
        </w:rPr>
      </w:pPr>
      <w:r w:rsidRPr="003467C0">
        <w:rPr>
          <w:rFonts w:asciiTheme="minorHAnsi" w:hAnsiTheme="minorHAnsi"/>
          <w:sz w:val="22"/>
          <w:szCs w:val="22"/>
        </w:rPr>
        <w:t>Al final de cada caso, el mismo deberá ser archivado para futura referencia.</w:t>
      </w:r>
    </w:p>
    <w:p w:rsidR="00B85E1B" w:rsidRPr="00835B97" w:rsidRDefault="00B85E1B" w:rsidP="0058662A">
      <w:pPr>
        <w:pStyle w:val="Ttulo2"/>
      </w:pPr>
      <w:bookmarkStart w:id="39" w:name="_Toc368145677"/>
      <w:r w:rsidRPr="00835B97">
        <w:lastRenderedPageBreak/>
        <w:t>Funcion</w:t>
      </w:r>
      <w:r w:rsidR="00EE61EE" w:rsidRPr="00835B97">
        <w:t>a</w:t>
      </w:r>
      <w:r w:rsidRPr="00835B97">
        <w:t>lidades del sist</w:t>
      </w:r>
      <w:r w:rsidR="00EE61EE" w:rsidRPr="00835B97">
        <w:t>e</w:t>
      </w:r>
      <w:r w:rsidRPr="00835B97">
        <w:t>ma.</w:t>
      </w:r>
      <w:bookmarkEnd w:id="39"/>
    </w:p>
    <w:p w:rsidR="00B85E1B" w:rsidRPr="00835B97" w:rsidRDefault="00B85E1B" w:rsidP="0058662A">
      <w:pPr>
        <w:pStyle w:val="Ttulo3"/>
      </w:pPr>
      <w:bookmarkStart w:id="40" w:name="_Toc368145678"/>
      <w:r w:rsidRPr="00835B97">
        <w:t>M</w:t>
      </w:r>
      <w:r w:rsidR="003F42DE" w:rsidRPr="00835B97">
        <w:t>ó</w:t>
      </w:r>
      <w:r w:rsidRPr="00835B97">
        <w:t>dulo de Tickets</w:t>
      </w:r>
      <w:bookmarkEnd w:id="40"/>
    </w:p>
    <w:p w:rsidR="000C26FC" w:rsidRDefault="00B40406" w:rsidP="000C26FC">
      <w:pPr>
        <w:pStyle w:val="Prrafodelista"/>
        <w:numPr>
          <w:ilvl w:val="0"/>
          <w:numId w:val="42"/>
        </w:numPr>
        <w:spacing w:after="120" w:line="360" w:lineRule="auto"/>
        <w:jc w:val="both"/>
        <w:rPr>
          <w:noProof/>
          <w:lang w:eastAsia="es-CR"/>
        </w:rPr>
      </w:pPr>
      <w:r w:rsidRPr="00835B97">
        <w:rPr>
          <w:noProof/>
          <w:lang w:eastAsia="es-CR"/>
        </w:rPr>
        <w:t>Agregar Ticket</w:t>
      </w:r>
    </w:p>
    <w:p w:rsidR="000C26FC" w:rsidRDefault="000C26FC" w:rsidP="000C26FC">
      <w:pPr>
        <w:pStyle w:val="Prrafodelista"/>
        <w:numPr>
          <w:ilvl w:val="0"/>
          <w:numId w:val="42"/>
        </w:numPr>
        <w:spacing w:after="120" w:line="360" w:lineRule="auto"/>
        <w:jc w:val="both"/>
        <w:rPr>
          <w:noProof/>
          <w:lang w:eastAsia="es-CR"/>
        </w:rPr>
      </w:pPr>
      <w:r w:rsidRPr="000C26FC">
        <w:rPr>
          <w:noProof/>
          <w:lang w:eastAsia="es-CR"/>
        </w:rPr>
        <w:t xml:space="preserve">Control de Ticket </w:t>
      </w:r>
    </w:p>
    <w:p w:rsidR="003467C0" w:rsidRPr="00835B97" w:rsidRDefault="003467C0" w:rsidP="000C26FC">
      <w:pPr>
        <w:pStyle w:val="Prrafodelista"/>
        <w:numPr>
          <w:ilvl w:val="1"/>
          <w:numId w:val="42"/>
        </w:numPr>
        <w:spacing w:after="120" w:line="360" w:lineRule="auto"/>
        <w:jc w:val="both"/>
        <w:rPr>
          <w:noProof/>
          <w:lang w:eastAsia="es-CR"/>
        </w:rPr>
      </w:pPr>
      <w:r>
        <w:rPr>
          <w:noProof/>
          <w:lang w:eastAsia="es-CR"/>
        </w:rPr>
        <w:t>El usuario técnico enviará el cierre del ticket para revisión del cliente, una vez el cliente de su visto bueno el ticket quedará cerrado, en caso de incorformidad el ticket será enviado al supervisor del departamento</w:t>
      </w:r>
    </w:p>
    <w:p w:rsidR="00B40406" w:rsidRDefault="0014480F" w:rsidP="00B40406">
      <w:pPr>
        <w:pStyle w:val="Prrafodelista"/>
        <w:numPr>
          <w:ilvl w:val="0"/>
          <w:numId w:val="42"/>
        </w:numPr>
        <w:spacing w:after="120" w:line="360" w:lineRule="auto"/>
        <w:jc w:val="both"/>
        <w:rPr>
          <w:noProof/>
          <w:lang w:eastAsia="es-CR"/>
        </w:rPr>
      </w:pPr>
      <w:r w:rsidRPr="00835B97">
        <w:rPr>
          <w:noProof/>
          <w:lang w:eastAsia="es-CR"/>
        </w:rPr>
        <w:t>Bitácora</w:t>
      </w:r>
    </w:p>
    <w:p w:rsidR="00F640A7" w:rsidRPr="00835B97" w:rsidRDefault="00F640A7" w:rsidP="00F640A7">
      <w:pPr>
        <w:pStyle w:val="Prrafodelista"/>
        <w:numPr>
          <w:ilvl w:val="1"/>
          <w:numId w:val="42"/>
        </w:numPr>
        <w:spacing w:after="120" w:line="360" w:lineRule="auto"/>
        <w:jc w:val="both"/>
        <w:rPr>
          <w:noProof/>
          <w:lang w:eastAsia="es-CR"/>
        </w:rPr>
      </w:pPr>
      <w:r>
        <w:rPr>
          <w:noProof/>
          <w:lang w:eastAsia="es-CR"/>
        </w:rPr>
        <w:t>Registro de tareas realizadas por ticket (log de trabajo)</w:t>
      </w:r>
      <w:r w:rsidR="000C26FC">
        <w:rPr>
          <w:noProof/>
          <w:lang w:eastAsia="es-CR"/>
        </w:rPr>
        <w:t>.</w:t>
      </w:r>
    </w:p>
    <w:p w:rsidR="00B40406" w:rsidRPr="00835B97" w:rsidRDefault="00B40406" w:rsidP="0014480F">
      <w:pPr>
        <w:pStyle w:val="Ttulo3"/>
        <w:rPr>
          <w:noProof/>
          <w:lang w:eastAsia="es-CR"/>
        </w:rPr>
      </w:pPr>
      <w:bookmarkStart w:id="41" w:name="_Toc368145679"/>
      <w:r w:rsidRPr="00835B97">
        <w:rPr>
          <w:noProof/>
          <w:lang w:eastAsia="es-CR"/>
        </w:rPr>
        <w:t>Módulo de Seguridad</w:t>
      </w:r>
      <w:bookmarkEnd w:id="41"/>
    </w:p>
    <w:p w:rsidR="00B40406" w:rsidRPr="00835B97" w:rsidRDefault="00B40406" w:rsidP="00B40406">
      <w:pPr>
        <w:pStyle w:val="Prrafodelista"/>
        <w:numPr>
          <w:ilvl w:val="0"/>
          <w:numId w:val="42"/>
        </w:numPr>
        <w:spacing w:after="120" w:line="360" w:lineRule="auto"/>
        <w:jc w:val="both"/>
        <w:rPr>
          <w:noProof/>
          <w:lang w:eastAsia="es-CR"/>
        </w:rPr>
      </w:pPr>
      <w:r w:rsidRPr="00835B97">
        <w:rPr>
          <w:noProof/>
          <w:lang w:eastAsia="es-CR"/>
        </w:rPr>
        <w:t>Perfiles</w:t>
      </w:r>
    </w:p>
    <w:p w:rsidR="00B40406" w:rsidRPr="00835B97" w:rsidRDefault="00B40406" w:rsidP="00B40406">
      <w:pPr>
        <w:pStyle w:val="Prrafodelista"/>
        <w:numPr>
          <w:ilvl w:val="0"/>
          <w:numId w:val="42"/>
        </w:numPr>
        <w:spacing w:after="120" w:line="360" w:lineRule="auto"/>
        <w:jc w:val="both"/>
        <w:rPr>
          <w:noProof/>
          <w:lang w:eastAsia="es-CR"/>
        </w:rPr>
      </w:pPr>
      <w:r w:rsidRPr="00835B97">
        <w:rPr>
          <w:noProof/>
          <w:lang w:eastAsia="es-CR"/>
        </w:rPr>
        <w:t>Acceso al sistema (login)</w:t>
      </w:r>
    </w:p>
    <w:p w:rsidR="000C26FC" w:rsidRDefault="000C26FC" w:rsidP="000C26FC">
      <w:pPr>
        <w:pStyle w:val="Prrafodelista"/>
        <w:numPr>
          <w:ilvl w:val="0"/>
          <w:numId w:val="42"/>
        </w:numPr>
      </w:pPr>
      <w:r>
        <w:t>Acceso de perfiles</w:t>
      </w:r>
    </w:p>
    <w:p w:rsidR="000C26FC" w:rsidRDefault="000C26FC" w:rsidP="000C26FC">
      <w:pPr>
        <w:pStyle w:val="Prrafodelista"/>
        <w:numPr>
          <w:ilvl w:val="1"/>
          <w:numId w:val="42"/>
        </w:numPr>
        <w:spacing w:after="120" w:line="360" w:lineRule="auto"/>
        <w:jc w:val="both"/>
        <w:rPr>
          <w:b/>
          <w:bCs/>
          <w:noProof/>
          <w:lang w:eastAsia="es-CR"/>
        </w:rPr>
      </w:pPr>
      <w:r>
        <w:t xml:space="preserve"> </w:t>
      </w:r>
      <w:r w:rsidR="00E35210">
        <w:rPr>
          <w:noProof/>
          <w:lang w:eastAsia="es-CR"/>
        </w:rPr>
        <w:t xml:space="preserve">Bloqueo, </w:t>
      </w:r>
      <w:r w:rsidRPr="000C26FC">
        <w:rPr>
          <w:noProof/>
          <w:lang w:eastAsia="es-CR"/>
        </w:rPr>
        <w:t>desbloqueo automático y manual</w:t>
      </w:r>
      <w:r w:rsidR="00E35210">
        <w:rPr>
          <w:noProof/>
          <w:lang w:eastAsia="es-CR"/>
        </w:rPr>
        <w:t xml:space="preserve"> de los perfiles</w:t>
      </w:r>
      <w:r>
        <w:rPr>
          <w:noProof/>
          <w:lang w:eastAsia="es-CR"/>
        </w:rPr>
        <w:t>.</w:t>
      </w:r>
    </w:p>
    <w:p w:rsidR="00B40406" w:rsidRPr="00835B97" w:rsidRDefault="00B40406" w:rsidP="000C26FC">
      <w:pPr>
        <w:pStyle w:val="Ttulo3"/>
        <w:rPr>
          <w:noProof/>
          <w:lang w:eastAsia="es-CR"/>
        </w:rPr>
      </w:pPr>
      <w:bookmarkStart w:id="42" w:name="_Toc368145680"/>
      <w:r w:rsidRPr="00835B97">
        <w:rPr>
          <w:noProof/>
          <w:lang w:eastAsia="es-CR"/>
        </w:rPr>
        <w:t>Reportes</w:t>
      </w:r>
      <w:r w:rsidR="0098519D">
        <w:rPr>
          <w:noProof/>
          <w:lang w:eastAsia="es-CR"/>
        </w:rPr>
        <w:t xml:space="preserve"> y </w:t>
      </w:r>
      <w:r w:rsidR="00C8704C">
        <w:rPr>
          <w:noProof/>
          <w:lang w:eastAsia="es-CR"/>
        </w:rPr>
        <w:t>A</w:t>
      </w:r>
      <w:r w:rsidR="0098519D">
        <w:rPr>
          <w:noProof/>
          <w:lang w:eastAsia="es-CR"/>
        </w:rPr>
        <w:t>lertas</w:t>
      </w:r>
      <w:bookmarkEnd w:id="42"/>
    </w:p>
    <w:p w:rsidR="00B40406" w:rsidRDefault="00B40406" w:rsidP="00B40406">
      <w:pPr>
        <w:pStyle w:val="Prrafodelista"/>
        <w:numPr>
          <w:ilvl w:val="0"/>
          <w:numId w:val="42"/>
        </w:numPr>
        <w:spacing w:after="120" w:line="360" w:lineRule="auto"/>
        <w:jc w:val="both"/>
        <w:rPr>
          <w:noProof/>
          <w:lang w:eastAsia="es-CR"/>
        </w:rPr>
      </w:pPr>
      <w:r w:rsidRPr="00835B97">
        <w:rPr>
          <w:noProof/>
          <w:lang w:eastAsia="es-CR"/>
        </w:rPr>
        <w:t>Generación de gráficas</w:t>
      </w:r>
    </w:p>
    <w:p w:rsidR="00F640A7" w:rsidRPr="00835B97" w:rsidRDefault="00F640A7" w:rsidP="00F640A7">
      <w:pPr>
        <w:pStyle w:val="Prrafodelista"/>
        <w:numPr>
          <w:ilvl w:val="1"/>
          <w:numId w:val="42"/>
        </w:numPr>
        <w:spacing w:after="120" w:line="360" w:lineRule="auto"/>
        <w:jc w:val="both"/>
        <w:rPr>
          <w:noProof/>
          <w:lang w:eastAsia="es-CR"/>
        </w:rPr>
      </w:pPr>
      <w:r>
        <w:rPr>
          <w:noProof/>
          <w:lang w:eastAsia="es-CR"/>
        </w:rPr>
        <w:t>Rendimiento de resolución de casos en un lapso de tiempo para un usuario o departamento</w:t>
      </w:r>
      <w:r w:rsidR="00E03950">
        <w:rPr>
          <w:noProof/>
          <w:lang w:eastAsia="es-CR"/>
        </w:rPr>
        <w:t>.</w:t>
      </w:r>
    </w:p>
    <w:p w:rsidR="00B40406" w:rsidDel="005D5BD0" w:rsidRDefault="00B40406" w:rsidP="002B009A">
      <w:pPr>
        <w:pStyle w:val="Prrafodelista"/>
        <w:spacing w:after="120" w:line="360" w:lineRule="auto"/>
        <w:ind w:left="0"/>
        <w:jc w:val="both"/>
        <w:rPr>
          <w:del w:id="43" w:author="Mey" w:date="2013-10-07T19:31:00Z"/>
          <w:noProof/>
          <w:lang w:eastAsia="es-CR"/>
        </w:rPr>
        <w:pPrChange w:id="44" w:author="Mey" w:date="2013-10-07T19:32:00Z">
          <w:pPr>
            <w:pStyle w:val="Prrafodelista"/>
            <w:numPr>
              <w:numId w:val="42"/>
            </w:numPr>
            <w:spacing w:after="120" w:line="360" w:lineRule="auto"/>
            <w:ind w:left="1004" w:hanging="360"/>
            <w:jc w:val="both"/>
          </w:pPr>
        </w:pPrChange>
      </w:pPr>
      <w:del w:id="45" w:author="Mey" w:date="2013-10-07T19:31:00Z">
        <w:r w:rsidRPr="00835B97" w:rsidDel="005D5BD0">
          <w:rPr>
            <w:noProof/>
            <w:lang w:eastAsia="es-CR"/>
          </w:rPr>
          <w:delText>Exportar reporte a formato csv, xls o xlsx</w:delText>
        </w:r>
      </w:del>
    </w:p>
    <w:p w:rsidR="0098519D" w:rsidRDefault="0098519D" w:rsidP="00B40406">
      <w:pPr>
        <w:pStyle w:val="Prrafodelista"/>
        <w:numPr>
          <w:ilvl w:val="0"/>
          <w:numId w:val="42"/>
        </w:numPr>
        <w:spacing w:after="120" w:line="360" w:lineRule="auto"/>
        <w:jc w:val="both"/>
        <w:rPr>
          <w:noProof/>
          <w:lang w:eastAsia="es-CR"/>
        </w:rPr>
      </w:pPr>
      <w:r>
        <w:rPr>
          <w:noProof/>
          <w:lang w:eastAsia="es-CR"/>
        </w:rPr>
        <w:t>Envío de notificaciones si un tiquete está a punto de exceder el SLA</w:t>
      </w:r>
    </w:p>
    <w:p w:rsidR="004714E9" w:rsidRDefault="000C26FC" w:rsidP="000C26FC">
      <w:pPr>
        <w:pStyle w:val="Prrafodelista"/>
        <w:numPr>
          <w:ilvl w:val="0"/>
          <w:numId w:val="42"/>
        </w:numPr>
        <w:spacing w:after="120" w:line="360" w:lineRule="auto"/>
        <w:jc w:val="both"/>
        <w:rPr>
          <w:noProof/>
          <w:lang w:eastAsia="es-CR"/>
        </w:rPr>
      </w:pPr>
      <w:r w:rsidRPr="000C26FC">
        <w:rPr>
          <w:noProof/>
          <w:lang w:eastAsia="es-CR"/>
        </w:rPr>
        <w:t xml:space="preserve">Gestión de alertas por perfil </w:t>
      </w:r>
    </w:p>
    <w:p w:rsidR="000C26FC" w:rsidRDefault="000C26FC" w:rsidP="004714E9">
      <w:pPr>
        <w:pStyle w:val="Prrafodelista"/>
        <w:numPr>
          <w:ilvl w:val="1"/>
          <w:numId w:val="42"/>
        </w:numPr>
        <w:spacing w:after="120" w:line="360" w:lineRule="auto"/>
        <w:jc w:val="both"/>
        <w:rPr>
          <w:ins w:id="46" w:author="Mey" w:date="2013-10-07T19:45:00Z"/>
          <w:noProof/>
          <w:lang w:eastAsia="es-CR"/>
        </w:rPr>
      </w:pPr>
      <w:r w:rsidRPr="000C26FC">
        <w:rPr>
          <w:noProof/>
          <w:lang w:eastAsia="es-CR"/>
        </w:rPr>
        <w:t>(</w:t>
      </w:r>
      <w:r w:rsidRPr="00E35210">
        <w:rPr>
          <w:b/>
          <w:noProof/>
          <w:lang w:eastAsia="es-CR"/>
        </w:rPr>
        <w:t>Especificar</w:t>
      </w:r>
      <w:r w:rsidR="00C57707">
        <w:rPr>
          <w:b/>
          <w:noProof/>
          <w:lang w:eastAsia="es-CR"/>
        </w:rPr>
        <w:t xml:space="preserve"> que es lo que se quiere hace</w:t>
      </w:r>
      <w:del w:id="47" w:author="Mey" w:date="2013-10-07T19:45:00Z">
        <w:r w:rsidR="00C57707" w:rsidDel="00A27A0C">
          <w:rPr>
            <w:b/>
            <w:noProof/>
            <w:lang w:eastAsia="es-CR"/>
          </w:rPr>
          <w:delText>r</w:delText>
        </w:r>
        <w:r w:rsidRPr="000C26FC" w:rsidDel="00A27A0C">
          <w:rPr>
            <w:noProof/>
            <w:lang w:eastAsia="es-CR"/>
          </w:rPr>
          <w:delText>)</w:delText>
        </w:r>
      </w:del>
      <w:r>
        <w:rPr>
          <w:noProof/>
          <w:lang w:eastAsia="es-CR"/>
        </w:rPr>
        <w:t>.</w:t>
      </w:r>
    </w:p>
    <w:p w:rsidR="00A27A0C" w:rsidRPr="00835B97" w:rsidRDefault="00A27A0C" w:rsidP="004714E9">
      <w:pPr>
        <w:pStyle w:val="Prrafodelista"/>
        <w:numPr>
          <w:ilvl w:val="1"/>
          <w:numId w:val="42"/>
        </w:numPr>
        <w:spacing w:after="120" w:line="360" w:lineRule="auto"/>
        <w:jc w:val="both"/>
        <w:rPr>
          <w:noProof/>
          <w:lang w:eastAsia="es-CR"/>
        </w:rPr>
      </w:pPr>
      <w:ins w:id="48" w:author="Mey" w:date="2013-10-07T19:46:00Z">
        <w:r>
          <w:rPr>
            <w:noProof/>
            <w:lang w:eastAsia="es-CR"/>
          </w:rPr>
          <w:t>Modulo de comunicasión entre jefes de area y subordinados</w:t>
        </w:r>
      </w:ins>
    </w:p>
    <w:p w:rsidR="000C26FC" w:rsidRPr="004714E9" w:rsidRDefault="000C26FC" w:rsidP="000C26FC">
      <w:pPr>
        <w:pStyle w:val="Ttulo3"/>
        <w:rPr>
          <w:noProof/>
          <w:lang w:eastAsia="es-CR"/>
        </w:rPr>
      </w:pPr>
      <w:bookmarkStart w:id="49" w:name="_Toc368145681"/>
      <w:r w:rsidRPr="000C26FC">
        <w:rPr>
          <w:noProof/>
          <w:lang w:eastAsia="es-CR"/>
        </w:rPr>
        <w:t>Módulo Cuentas x Cobrar y Cuentas x Pagar</w:t>
      </w:r>
      <w:bookmarkEnd w:id="49"/>
    </w:p>
    <w:p w:rsidR="00B40406" w:rsidRPr="00835B97" w:rsidRDefault="000C26FC" w:rsidP="000C26FC">
      <w:pPr>
        <w:pStyle w:val="Prrafodelista"/>
        <w:numPr>
          <w:ilvl w:val="0"/>
          <w:numId w:val="42"/>
        </w:numPr>
        <w:spacing w:after="120" w:line="360" w:lineRule="auto"/>
        <w:jc w:val="both"/>
        <w:rPr>
          <w:noProof/>
          <w:lang w:eastAsia="es-CR"/>
        </w:rPr>
      </w:pPr>
      <w:r w:rsidRPr="000C26FC">
        <w:rPr>
          <w:noProof/>
          <w:lang w:eastAsia="es-CR"/>
        </w:rPr>
        <w:t>Facturación</w:t>
      </w:r>
    </w:p>
    <w:p w:rsidR="00B40406" w:rsidRPr="00835B97" w:rsidRDefault="00B40406" w:rsidP="00B40406">
      <w:pPr>
        <w:pStyle w:val="Prrafodelista"/>
        <w:numPr>
          <w:ilvl w:val="0"/>
          <w:numId w:val="42"/>
        </w:numPr>
        <w:spacing w:after="120" w:line="360" w:lineRule="auto"/>
        <w:jc w:val="both"/>
        <w:rPr>
          <w:noProof/>
          <w:lang w:eastAsia="es-CR"/>
        </w:rPr>
      </w:pPr>
      <w:r w:rsidRPr="00835B97">
        <w:rPr>
          <w:noProof/>
          <w:lang w:eastAsia="es-CR"/>
        </w:rPr>
        <w:t>Envío por correo de estado de cuenta</w:t>
      </w:r>
    </w:p>
    <w:p w:rsidR="004714E9" w:rsidRDefault="004714E9" w:rsidP="004714E9">
      <w:pPr>
        <w:pStyle w:val="Prrafodelista"/>
        <w:numPr>
          <w:ilvl w:val="0"/>
          <w:numId w:val="42"/>
        </w:numPr>
      </w:pPr>
      <w:r>
        <w:t>Control de pedidos</w:t>
      </w:r>
    </w:p>
    <w:p w:rsidR="004714E9" w:rsidRDefault="004714E9" w:rsidP="004714E9">
      <w:pPr>
        <w:pStyle w:val="Prrafodelista"/>
        <w:numPr>
          <w:ilvl w:val="1"/>
          <w:numId w:val="42"/>
        </w:numPr>
      </w:pPr>
      <w:r>
        <w:t>Solicitud de órdenes de compra</w:t>
      </w:r>
    </w:p>
    <w:p w:rsidR="004714E9" w:rsidRDefault="004714E9" w:rsidP="004714E9">
      <w:pPr>
        <w:pStyle w:val="Prrafodelista"/>
        <w:numPr>
          <w:ilvl w:val="1"/>
          <w:numId w:val="42"/>
        </w:numPr>
      </w:pPr>
      <w:r>
        <w:t>Catálogo de proveedores.</w:t>
      </w:r>
    </w:p>
    <w:p w:rsidR="0014480F" w:rsidRPr="00835B97" w:rsidRDefault="00FE3E83" w:rsidP="0014480F">
      <w:pPr>
        <w:pStyle w:val="Ttulo3"/>
        <w:ind w:left="708" w:hanging="708"/>
        <w:rPr>
          <w:noProof/>
          <w:lang w:eastAsia="es-CR"/>
        </w:rPr>
      </w:pPr>
      <w:bookmarkStart w:id="50" w:name="_Toc368145682"/>
      <w:r>
        <w:rPr>
          <w:noProof/>
          <w:lang w:eastAsia="es-CR"/>
        </w:rPr>
        <w:t>RRHH</w:t>
      </w:r>
      <w:bookmarkEnd w:id="50"/>
    </w:p>
    <w:p w:rsidR="0014480F" w:rsidRDefault="00FE3E83" w:rsidP="0014480F">
      <w:pPr>
        <w:pStyle w:val="Prrafodelista"/>
        <w:numPr>
          <w:ilvl w:val="0"/>
          <w:numId w:val="42"/>
        </w:numPr>
        <w:spacing w:after="120" w:line="360" w:lineRule="auto"/>
        <w:jc w:val="both"/>
        <w:rPr>
          <w:noProof/>
          <w:lang w:eastAsia="es-CR"/>
        </w:rPr>
      </w:pPr>
      <w:r>
        <w:rPr>
          <w:noProof/>
          <w:lang w:eastAsia="es-CR"/>
        </w:rPr>
        <w:t>Control de vacaciones</w:t>
      </w:r>
    </w:p>
    <w:p w:rsidR="00FE3E83" w:rsidRDefault="00FE3E83" w:rsidP="00FE3E83">
      <w:pPr>
        <w:pStyle w:val="Prrafodelista"/>
        <w:numPr>
          <w:ilvl w:val="1"/>
          <w:numId w:val="42"/>
        </w:numPr>
        <w:spacing w:after="120" w:line="360" w:lineRule="auto"/>
        <w:jc w:val="both"/>
        <w:rPr>
          <w:noProof/>
          <w:lang w:eastAsia="es-CR"/>
        </w:rPr>
      </w:pPr>
      <w:r>
        <w:rPr>
          <w:noProof/>
          <w:lang w:eastAsia="es-CR"/>
        </w:rPr>
        <w:lastRenderedPageBreak/>
        <w:t>Calendarizar las vacaciones del personal.</w:t>
      </w:r>
    </w:p>
    <w:p w:rsidR="00FE3E83" w:rsidRDefault="0098519D" w:rsidP="00FE3E83">
      <w:pPr>
        <w:pStyle w:val="Prrafodelista"/>
        <w:numPr>
          <w:ilvl w:val="0"/>
          <w:numId w:val="42"/>
        </w:numPr>
        <w:spacing w:after="120" w:line="360" w:lineRule="auto"/>
        <w:jc w:val="both"/>
        <w:rPr>
          <w:noProof/>
          <w:lang w:eastAsia="es-CR"/>
        </w:rPr>
      </w:pPr>
      <w:r>
        <w:rPr>
          <w:noProof/>
          <w:lang w:eastAsia="es-CR"/>
        </w:rPr>
        <w:t>Control de nómina</w:t>
      </w:r>
    </w:p>
    <w:p w:rsidR="00FE3E83" w:rsidRDefault="00FE3E83" w:rsidP="00FE3E83">
      <w:pPr>
        <w:pStyle w:val="Prrafodelista"/>
        <w:numPr>
          <w:ilvl w:val="1"/>
          <w:numId w:val="42"/>
        </w:numPr>
        <w:spacing w:after="120" w:line="360" w:lineRule="auto"/>
        <w:jc w:val="both"/>
        <w:rPr>
          <w:noProof/>
          <w:lang w:eastAsia="es-CR"/>
        </w:rPr>
      </w:pPr>
      <w:r>
        <w:rPr>
          <w:noProof/>
          <w:lang w:eastAsia="es-CR"/>
        </w:rPr>
        <w:t>Cálculo de salarios basados en las horas laboradas.</w:t>
      </w:r>
    </w:p>
    <w:p w:rsidR="0098519D" w:rsidRDefault="0098519D" w:rsidP="0098519D">
      <w:pPr>
        <w:pStyle w:val="Prrafodelista"/>
        <w:numPr>
          <w:ilvl w:val="0"/>
          <w:numId w:val="42"/>
        </w:numPr>
        <w:spacing w:after="120" w:line="360" w:lineRule="auto"/>
        <w:jc w:val="both"/>
        <w:rPr>
          <w:noProof/>
          <w:lang w:eastAsia="es-CR"/>
        </w:rPr>
      </w:pPr>
      <w:r>
        <w:rPr>
          <w:noProof/>
          <w:lang w:eastAsia="es-CR"/>
        </w:rPr>
        <w:t>Control de incapacidades</w:t>
      </w:r>
      <w:r w:rsidR="004714E9">
        <w:rPr>
          <w:noProof/>
          <w:lang w:eastAsia="es-CR"/>
        </w:rPr>
        <w:t>.</w:t>
      </w:r>
    </w:p>
    <w:p w:rsidR="00600D8F" w:rsidRDefault="00600D8F" w:rsidP="00600D8F">
      <w:pPr>
        <w:spacing w:after="120" w:line="360" w:lineRule="auto"/>
        <w:ind w:firstLine="284"/>
        <w:jc w:val="both"/>
        <w:rPr>
          <w:rFonts w:asciiTheme="minorHAnsi" w:hAnsiTheme="minorHAnsi"/>
          <w:noProof/>
          <w:sz w:val="22"/>
          <w:szCs w:val="22"/>
        </w:rPr>
      </w:pPr>
    </w:p>
    <w:p w:rsidR="00600D8F" w:rsidRDefault="00600D8F" w:rsidP="00600D8F">
      <w:pPr>
        <w:spacing w:after="120" w:line="360" w:lineRule="auto"/>
        <w:ind w:firstLine="284"/>
        <w:jc w:val="both"/>
        <w:rPr>
          <w:rFonts w:asciiTheme="minorHAnsi" w:hAnsiTheme="minorHAnsi"/>
          <w:noProof/>
          <w:sz w:val="22"/>
          <w:szCs w:val="22"/>
        </w:rPr>
      </w:pPr>
      <w:bookmarkStart w:id="51" w:name="_GoBack"/>
      <w:bookmarkEnd w:id="51"/>
    </w:p>
    <w:p w:rsidR="00600D8F" w:rsidRDefault="00600D8F" w:rsidP="00600D8F">
      <w:pPr>
        <w:spacing w:after="120" w:line="360" w:lineRule="auto"/>
        <w:ind w:firstLine="284"/>
        <w:jc w:val="both"/>
        <w:rPr>
          <w:rFonts w:asciiTheme="minorHAnsi" w:hAnsiTheme="minorHAnsi"/>
          <w:noProof/>
          <w:sz w:val="22"/>
          <w:szCs w:val="22"/>
        </w:rPr>
      </w:pPr>
    </w:p>
    <w:sectPr w:rsidR="00600D8F" w:rsidSect="00141BB8">
      <w:pgSz w:w="12240" w:h="15840"/>
      <w:pgMar w:top="1701" w:right="1701" w:bottom="1418" w:left="1701"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583" w:rsidRDefault="00513583" w:rsidP="00B45D7D">
      <w:r>
        <w:separator/>
      </w:r>
    </w:p>
  </w:endnote>
  <w:endnote w:type="continuationSeparator" w:id="0">
    <w:p w:rsidR="00513583" w:rsidRDefault="00513583" w:rsidP="00B4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9073562"/>
      <w:docPartObj>
        <w:docPartGallery w:val="Page Numbers (Bottom of Page)"/>
        <w:docPartUnique/>
      </w:docPartObj>
    </w:sdtPr>
    <w:sdtContent>
      <w:p w:rsidR="002B009A" w:rsidRDefault="002B009A">
        <w:pPr>
          <w:pStyle w:val="Piedepgina"/>
          <w:jc w:val="right"/>
        </w:pPr>
        <w:r>
          <w:fldChar w:fldCharType="begin"/>
        </w:r>
        <w:r>
          <w:instrText>PAGE   \* MERGEFORMAT</w:instrText>
        </w:r>
        <w:r>
          <w:fldChar w:fldCharType="separate"/>
        </w:r>
        <w:r w:rsidRPr="00A13CF8">
          <w:rPr>
            <w:noProof/>
            <w:lang w:val="es-ES"/>
          </w:rPr>
          <w:t>ii</w:t>
        </w:r>
        <w:r>
          <w:rPr>
            <w:noProof/>
            <w:lang w:val="es-ES"/>
          </w:rPr>
          <w:fldChar w:fldCharType="end"/>
        </w:r>
      </w:p>
    </w:sdtContent>
  </w:sdt>
  <w:p w:rsidR="002B009A" w:rsidRPr="00283648" w:rsidRDefault="002B009A" w:rsidP="003A6C0C">
    <w:pPr>
      <w:pStyle w:val="Piedepgina"/>
      <w:jc w:val="center"/>
      <w:rPr>
        <w:lang w:val="es-MX"/>
      </w:rPr>
    </w:pPr>
    <w:r>
      <w:t xml:space="preserve">San José, Costa Rica. </w:t>
    </w:r>
    <w:r w:rsidRPr="00283648">
      <w:rPr>
        <w:lang w:val="es-MX"/>
      </w:rPr>
      <w:tab/>
      <w:t>dbsoftandmore@mail.com</w:t>
    </w:r>
    <w:r w:rsidRPr="00283648">
      <w:rPr>
        <w:lang w:val="es-MX"/>
      </w:rPr>
      <w:tab/>
      <w:t xml:space="preserve">Telefax: 5555-5555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9A" w:rsidRDefault="002B009A" w:rsidP="002F547E">
    <w:pPr>
      <w:pStyle w:val="Piedepgina"/>
      <w:tabs>
        <w:tab w:val="clear" w:pos="4419"/>
        <w:tab w:val="clear" w:pos="8838"/>
        <w:tab w:val="center" w:pos="4111"/>
        <w:tab w:val="right" w:pos="8222"/>
      </w:tabs>
      <w:jc w:val="center"/>
      <w:rPr>
        <w:lang w:val="es-MX"/>
      </w:rPr>
    </w:pPr>
    <w:r>
      <w:rPr>
        <w:noProof/>
        <w:sz w:val="18"/>
        <w:lang w:eastAsia="es-CR"/>
      </w:rPr>
      <mc:AlternateContent>
        <mc:Choice Requires="wps">
          <w:drawing>
            <wp:anchor distT="4294967295" distB="4294967295" distL="114300" distR="114300" simplePos="0" relativeHeight="251659264" behindDoc="0" locked="0" layoutInCell="1" allowOverlap="1" wp14:anchorId="358B27D0" wp14:editId="368325FD">
              <wp:simplePos x="0" y="0"/>
              <wp:positionH relativeFrom="column">
                <wp:posOffset>-294005</wp:posOffset>
              </wp:positionH>
              <wp:positionV relativeFrom="paragraph">
                <wp:posOffset>-105411</wp:posOffset>
              </wp:positionV>
              <wp:extent cx="5882005" cy="0"/>
              <wp:effectExtent l="0" t="0" r="23495" b="19050"/>
              <wp:wrapNone/>
              <wp:docPr id="5" name="6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15pt,-8.3pt" to="44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" strokecolor="#4579b8 [3044]">
              <o:lock v:ext="edit" shapetype="f"/>
            </v:line>
          </w:pict>
        </mc:Fallback>
      </mc:AlternateContent>
    </w:r>
    <w:r w:rsidRPr="002F547E">
      <w:rPr>
        <w:sz w:val="18"/>
      </w:rPr>
      <w:t xml:space="preserve">San José, Costa Rica. </w:t>
    </w:r>
    <w:r w:rsidRPr="002F547E">
      <w:rPr>
        <w:sz w:val="18"/>
        <w:lang w:val="es-MX"/>
      </w:rPr>
      <w:tab/>
    </w:r>
    <w:r>
      <w:rPr>
        <w:sz w:val="18"/>
        <w:lang w:val="es-MX"/>
      </w:rPr>
      <w:t>info</w:t>
    </w:r>
    <w:r w:rsidRPr="002F547E">
      <w:rPr>
        <w:sz w:val="18"/>
        <w:lang w:val="es-MX"/>
      </w:rPr>
      <w:t>@</w:t>
    </w:r>
    <w:r>
      <w:rPr>
        <w:sz w:val="18"/>
        <w:lang w:val="es-MX"/>
      </w:rPr>
      <w:t>dbsoftandmore</w:t>
    </w:r>
    <w:r w:rsidRPr="002F547E">
      <w:rPr>
        <w:sz w:val="18"/>
        <w:lang w:val="es-MX"/>
      </w:rPr>
      <w:t>.com</w:t>
    </w:r>
    <w:r w:rsidRPr="002F547E">
      <w:rPr>
        <w:sz w:val="18"/>
        <w:lang w:val="es-MX"/>
      </w:rPr>
      <w:tab/>
      <w:t xml:space="preserve">Telefax: 5555-5555 </w:t>
    </w:r>
  </w:p>
  <w:sdt>
    <w:sdtPr>
      <w:id w:val="1913195392"/>
      <w:docPartObj>
        <w:docPartGallery w:val="Page Numbers (Bottom of Page)"/>
        <w:docPartUnique/>
      </w:docPartObj>
    </w:sdtPr>
    <w:sdtEndPr>
      <w:rPr>
        <w:sz w:val="18"/>
      </w:rPr>
    </w:sdtEndPr>
    <w:sdtContent>
      <w:p w:rsidR="002B009A" w:rsidRPr="006F13DA" w:rsidRDefault="002B009A" w:rsidP="00526A8D">
        <w:pPr>
          <w:pStyle w:val="Piedepgina"/>
          <w:tabs>
            <w:tab w:val="left" w:pos="7469"/>
            <w:tab w:val="right" w:pos="8271"/>
          </w:tabs>
          <w:rPr>
            <w:sz w:val="18"/>
          </w:rPr>
        </w:pPr>
        <w:r>
          <w:tab/>
        </w:r>
        <w:r>
          <w:tab/>
        </w:r>
        <w:r>
          <w:tab/>
        </w:r>
        <w:r w:rsidRPr="006F13DA">
          <w:rPr>
            <w:sz w:val="18"/>
          </w:rPr>
          <w:fldChar w:fldCharType="begin"/>
        </w:r>
        <w:r w:rsidRPr="006F13DA">
          <w:rPr>
            <w:sz w:val="18"/>
          </w:rPr>
          <w:instrText>PAGE   \* MERGEFORMAT</w:instrText>
        </w:r>
        <w:r w:rsidRPr="006F13DA">
          <w:rPr>
            <w:sz w:val="18"/>
          </w:rPr>
          <w:fldChar w:fldCharType="separate"/>
        </w:r>
        <w:r w:rsidR="00CB2448" w:rsidRPr="00CB2448">
          <w:rPr>
            <w:noProof/>
            <w:sz w:val="18"/>
            <w:lang w:val="es-ES"/>
          </w:rPr>
          <w:t>23</w:t>
        </w:r>
        <w:r w:rsidRPr="006F13DA">
          <w:rPr>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583" w:rsidRDefault="00513583" w:rsidP="00B45D7D">
      <w:r>
        <w:separator/>
      </w:r>
    </w:p>
  </w:footnote>
  <w:footnote w:type="continuationSeparator" w:id="0">
    <w:p w:rsidR="00513583" w:rsidRDefault="00513583" w:rsidP="00B45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9A" w:rsidRDefault="002B009A">
    <w:pPr>
      <w:pStyle w:val="Encabezado"/>
      <w:jc w:val="right"/>
    </w:pPr>
  </w:p>
  <w:p w:rsidR="002B009A" w:rsidRDefault="002B009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09A" w:rsidRDefault="002B009A">
    <w:pPr>
      <w:pStyle w:val="Encabezado"/>
      <w:jc w:val="right"/>
    </w:pPr>
    <w:r>
      <w:rPr>
        <w:noProof/>
        <w:lang w:eastAsia="es-CR"/>
      </w:rPr>
      <w:drawing>
        <wp:anchor distT="0" distB="0" distL="114300" distR="114300" simplePos="0" relativeHeight="251658752" behindDoc="0" locked="0" layoutInCell="1" allowOverlap="1" wp14:anchorId="6E7616E9" wp14:editId="4359CA93">
          <wp:simplePos x="0" y="0"/>
          <wp:positionH relativeFrom="column">
            <wp:posOffset>36195</wp:posOffset>
          </wp:positionH>
          <wp:positionV relativeFrom="paragraph">
            <wp:posOffset>-199771</wp:posOffset>
          </wp:positionV>
          <wp:extent cx="1524000" cy="615696"/>
          <wp:effectExtent l="0" t="0" r="0" b="0"/>
          <wp:wrapNone/>
          <wp:docPr id="11" name="Imagen 11" descr="C:\Users\gsanchezc\Dropbox\Universidad\Análisis\logo-memb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sanchezc\Dropbox\Universidad\Análisis\logo-membre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15696"/>
                  </a:xfrm>
                  <a:prstGeom prst="rect">
                    <a:avLst/>
                  </a:prstGeom>
                  <a:noFill/>
                  <a:ln>
                    <a:noFill/>
                  </a:ln>
                </pic:spPr>
              </pic:pic>
            </a:graphicData>
          </a:graphic>
        </wp:anchor>
      </w:drawing>
    </w:r>
  </w:p>
  <w:p w:rsidR="002B009A" w:rsidRDefault="002B009A">
    <w:pPr>
      <w:pStyle w:val="Encabezado"/>
    </w:pPr>
    <w:r>
      <w:rPr>
        <w:noProof/>
        <w:sz w:val="18"/>
        <w:lang w:eastAsia="es-CR"/>
      </w:rPr>
      <mc:AlternateContent>
        <mc:Choice Requires="wps">
          <w:drawing>
            <wp:anchor distT="4294967295" distB="4294967295" distL="114300" distR="114300" simplePos="0" relativeHeight="251661312" behindDoc="0" locked="0" layoutInCell="1" allowOverlap="1" wp14:anchorId="66BD52D3" wp14:editId="081F584D">
              <wp:simplePos x="0" y="0"/>
              <wp:positionH relativeFrom="column">
                <wp:posOffset>-294005</wp:posOffset>
              </wp:positionH>
              <wp:positionV relativeFrom="paragraph">
                <wp:posOffset>414654</wp:posOffset>
              </wp:positionV>
              <wp:extent cx="5881370" cy="0"/>
              <wp:effectExtent l="0" t="0" r="24130" b="190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1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3.15pt,32.65pt" to="439.9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" strokecolor="#4579b8 [3044]">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D1C"/>
    <w:multiLevelType w:val="hybridMultilevel"/>
    <w:tmpl w:val="47666BCA"/>
    <w:lvl w:ilvl="0" w:tplc="99E2E2C8">
      <w:start w:val="1"/>
      <w:numFmt w:val="decimal"/>
      <w:lvlText w:val="%1."/>
      <w:lvlJc w:val="left"/>
      <w:pPr>
        <w:ind w:left="900" w:hanging="180"/>
      </w:pPr>
      <w:rPr>
        <w:color w:val="auto"/>
      </w:rPr>
    </w:lvl>
    <w:lvl w:ilvl="1" w:tplc="140A0019">
      <w:start w:val="1"/>
      <w:numFmt w:val="lowerLetter"/>
      <w:lvlText w:val="%2."/>
      <w:lvlJc w:val="left"/>
      <w:pPr>
        <w:ind w:left="-104" w:hanging="360"/>
      </w:pPr>
    </w:lvl>
    <w:lvl w:ilvl="2" w:tplc="140A001B">
      <w:start w:val="1"/>
      <w:numFmt w:val="lowerRoman"/>
      <w:lvlText w:val="%3."/>
      <w:lvlJc w:val="right"/>
      <w:pPr>
        <w:ind w:left="616" w:hanging="180"/>
      </w:pPr>
    </w:lvl>
    <w:lvl w:ilvl="3" w:tplc="140A000F">
      <w:start w:val="1"/>
      <w:numFmt w:val="decimal"/>
      <w:lvlText w:val="%4."/>
      <w:lvlJc w:val="left"/>
      <w:pPr>
        <w:ind w:left="1336" w:hanging="360"/>
      </w:pPr>
    </w:lvl>
    <w:lvl w:ilvl="4" w:tplc="140A000F">
      <w:start w:val="1"/>
      <w:numFmt w:val="decimal"/>
      <w:lvlText w:val="%5."/>
      <w:lvlJc w:val="left"/>
      <w:pPr>
        <w:ind w:left="2056" w:hanging="360"/>
      </w:pPr>
    </w:lvl>
    <w:lvl w:ilvl="5" w:tplc="140A001B">
      <w:start w:val="1"/>
      <w:numFmt w:val="lowerRoman"/>
      <w:lvlText w:val="%6."/>
      <w:lvlJc w:val="right"/>
      <w:pPr>
        <w:ind w:left="2776" w:hanging="180"/>
      </w:pPr>
    </w:lvl>
    <w:lvl w:ilvl="6" w:tplc="140A000F" w:tentative="1">
      <w:start w:val="1"/>
      <w:numFmt w:val="decimal"/>
      <w:lvlText w:val="%7."/>
      <w:lvlJc w:val="left"/>
      <w:pPr>
        <w:ind w:left="3496" w:hanging="360"/>
      </w:pPr>
    </w:lvl>
    <w:lvl w:ilvl="7" w:tplc="140A0019" w:tentative="1">
      <w:start w:val="1"/>
      <w:numFmt w:val="lowerLetter"/>
      <w:lvlText w:val="%8."/>
      <w:lvlJc w:val="left"/>
      <w:pPr>
        <w:ind w:left="4216" w:hanging="360"/>
      </w:pPr>
    </w:lvl>
    <w:lvl w:ilvl="8" w:tplc="140A001B" w:tentative="1">
      <w:start w:val="1"/>
      <w:numFmt w:val="lowerRoman"/>
      <w:lvlText w:val="%9."/>
      <w:lvlJc w:val="right"/>
      <w:pPr>
        <w:ind w:left="4936" w:hanging="180"/>
      </w:pPr>
    </w:lvl>
  </w:abstractNum>
  <w:abstractNum w:abstractNumId="1">
    <w:nsid w:val="049753EA"/>
    <w:multiLevelType w:val="hybridMultilevel"/>
    <w:tmpl w:val="73B8D30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096102E1"/>
    <w:multiLevelType w:val="hybridMultilevel"/>
    <w:tmpl w:val="64081880"/>
    <w:lvl w:ilvl="0" w:tplc="99E2E2C8">
      <w:start w:val="1"/>
      <w:numFmt w:val="decimal"/>
      <w:lvlText w:val="%1."/>
      <w:lvlJc w:val="left"/>
      <w:pPr>
        <w:ind w:left="720" w:hanging="360"/>
      </w:pPr>
      <w:rPr>
        <w:color w:val="auto"/>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0FE574AC"/>
    <w:multiLevelType w:val="hybridMultilevel"/>
    <w:tmpl w:val="196EF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B3C6B"/>
    <w:multiLevelType w:val="hybridMultilevel"/>
    <w:tmpl w:val="365CCE7A"/>
    <w:lvl w:ilvl="0" w:tplc="E7CC0DF8">
      <w:start w:val="1"/>
      <w:numFmt w:val="decimal"/>
      <w:lvlText w:val="%1."/>
      <w:lvlJc w:val="left"/>
      <w:pPr>
        <w:ind w:left="1004" w:hanging="360"/>
      </w:pPr>
      <w:rPr>
        <w:rFonts w:hint="default"/>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13032023"/>
    <w:multiLevelType w:val="multilevel"/>
    <w:tmpl w:val="239A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E2650B"/>
    <w:multiLevelType w:val="hybridMultilevel"/>
    <w:tmpl w:val="5D6687EE"/>
    <w:lvl w:ilvl="0" w:tplc="4A1CA3BE">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94D65"/>
    <w:multiLevelType w:val="hybridMultilevel"/>
    <w:tmpl w:val="BFA0F7D6"/>
    <w:lvl w:ilvl="0" w:tplc="EB907C6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2DE61049"/>
    <w:multiLevelType w:val="hybridMultilevel"/>
    <w:tmpl w:val="CD921754"/>
    <w:lvl w:ilvl="0" w:tplc="99E2E2C8">
      <w:start w:val="1"/>
      <w:numFmt w:val="decimal"/>
      <w:lvlText w:val="%1."/>
      <w:lvlJc w:val="left"/>
      <w:pPr>
        <w:ind w:left="720" w:hanging="360"/>
      </w:pPr>
      <w:rPr>
        <w:color w:val="auto"/>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nsid w:val="2F74273B"/>
    <w:multiLevelType w:val="hybridMultilevel"/>
    <w:tmpl w:val="9702AA4E"/>
    <w:lvl w:ilvl="0" w:tplc="791CC64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nsid w:val="342A7468"/>
    <w:multiLevelType w:val="hybridMultilevel"/>
    <w:tmpl w:val="31BA1A7A"/>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11">
    <w:nsid w:val="367277DA"/>
    <w:multiLevelType w:val="hybridMultilevel"/>
    <w:tmpl w:val="4B72E4C0"/>
    <w:lvl w:ilvl="0" w:tplc="4BBCD924">
      <w:start w:val="1"/>
      <w:numFmt w:val="lowerLetter"/>
      <w:lvlText w:val="%1."/>
      <w:lvlJc w:val="left"/>
      <w:pPr>
        <w:ind w:left="360" w:hanging="360"/>
      </w:pPr>
      <w:rPr>
        <w:rFonts w:hint="default"/>
      </w:rPr>
    </w:lvl>
    <w:lvl w:ilvl="1" w:tplc="140A0019" w:tentative="1">
      <w:start w:val="1"/>
      <w:numFmt w:val="lowerLetter"/>
      <w:lvlText w:val="%2."/>
      <w:lvlJc w:val="left"/>
      <w:pPr>
        <w:ind w:left="360" w:hanging="360"/>
      </w:pPr>
    </w:lvl>
    <w:lvl w:ilvl="2" w:tplc="140A001B" w:tentative="1">
      <w:start w:val="1"/>
      <w:numFmt w:val="lowerRoman"/>
      <w:lvlText w:val="%3."/>
      <w:lvlJc w:val="right"/>
      <w:pPr>
        <w:ind w:left="1080" w:hanging="180"/>
      </w:pPr>
    </w:lvl>
    <w:lvl w:ilvl="3" w:tplc="140A000F" w:tentative="1">
      <w:start w:val="1"/>
      <w:numFmt w:val="decimal"/>
      <w:lvlText w:val="%4."/>
      <w:lvlJc w:val="left"/>
      <w:pPr>
        <w:ind w:left="1800" w:hanging="360"/>
      </w:pPr>
    </w:lvl>
    <w:lvl w:ilvl="4" w:tplc="140A0019" w:tentative="1">
      <w:start w:val="1"/>
      <w:numFmt w:val="lowerLetter"/>
      <w:lvlText w:val="%5."/>
      <w:lvlJc w:val="left"/>
      <w:pPr>
        <w:ind w:left="2520" w:hanging="360"/>
      </w:pPr>
    </w:lvl>
    <w:lvl w:ilvl="5" w:tplc="140A001B" w:tentative="1">
      <w:start w:val="1"/>
      <w:numFmt w:val="lowerRoman"/>
      <w:lvlText w:val="%6."/>
      <w:lvlJc w:val="right"/>
      <w:pPr>
        <w:ind w:left="3240" w:hanging="180"/>
      </w:pPr>
    </w:lvl>
    <w:lvl w:ilvl="6" w:tplc="140A000F" w:tentative="1">
      <w:start w:val="1"/>
      <w:numFmt w:val="decimal"/>
      <w:lvlText w:val="%7."/>
      <w:lvlJc w:val="left"/>
      <w:pPr>
        <w:ind w:left="3960" w:hanging="360"/>
      </w:pPr>
    </w:lvl>
    <w:lvl w:ilvl="7" w:tplc="140A0019" w:tentative="1">
      <w:start w:val="1"/>
      <w:numFmt w:val="lowerLetter"/>
      <w:lvlText w:val="%8."/>
      <w:lvlJc w:val="left"/>
      <w:pPr>
        <w:ind w:left="4680" w:hanging="360"/>
      </w:pPr>
    </w:lvl>
    <w:lvl w:ilvl="8" w:tplc="140A001B" w:tentative="1">
      <w:start w:val="1"/>
      <w:numFmt w:val="lowerRoman"/>
      <w:lvlText w:val="%9."/>
      <w:lvlJc w:val="right"/>
      <w:pPr>
        <w:ind w:left="5400" w:hanging="180"/>
      </w:pPr>
    </w:lvl>
  </w:abstractNum>
  <w:abstractNum w:abstractNumId="12">
    <w:nsid w:val="39472112"/>
    <w:multiLevelType w:val="hybridMultilevel"/>
    <w:tmpl w:val="A91C20F2"/>
    <w:lvl w:ilvl="0" w:tplc="140A000F">
      <w:start w:val="1"/>
      <w:numFmt w:val="decimal"/>
      <w:lvlText w:val="%1."/>
      <w:lvlJc w:val="left"/>
      <w:pPr>
        <w:ind w:left="1004" w:hanging="360"/>
      </w:pPr>
    </w:lvl>
    <w:lvl w:ilvl="1" w:tplc="140A0019" w:tentative="1">
      <w:start w:val="1"/>
      <w:numFmt w:val="lowerLetter"/>
      <w:lvlText w:val="%2."/>
      <w:lvlJc w:val="left"/>
      <w:pPr>
        <w:ind w:left="1724" w:hanging="360"/>
      </w:pPr>
    </w:lvl>
    <w:lvl w:ilvl="2" w:tplc="140A001B" w:tentative="1">
      <w:start w:val="1"/>
      <w:numFmt w:val="lowerRoman"/>
      <w:lvlText w:val="%3."/>
      <w:lvlJc w:val="right"/>
      <w:pPr>
        <w:ind w:left="2444" w:hanging="180"/>
      </w:pPr>
    </w:lvl>
    <w:lvl w:ilvl="3" w:tplc="140A000F" w:tentative="1">
      <w:start w:val="1"/>
      <w:numFmt w:val="decimal"/>
      <w:lvlText w:val="%4."/>
      <w:lvlJc w:val="left"/>
      <w:pPr>
        <w:ind w:left="3164" w:hanging="360"/>
      </w:pPr>
    </w:lvl>
    <w:lvl w:ilvl="4" w:tplc="140A0019" w:tentative="1">
      <w:start w:val="1"/>
      <w:numFmt w:val="lowerLetter"/>
      <w:lvlText w:val="%5."/>
      <w:lvlJc w:val="left"/>
      <w:pPr>
        <w:ind w:left="3884" w:hanging="360"/>
      </w:pPr>
    </w:lvl>
    <w:lvl w:ilvl="5" w:tplc="140A001B" w:tentative="1">
      <w:start w:val="1"/>
      <w:numFmt w:val="lowerRoman"/>
      <w:lvlText w:val="%6."/>
      <w:lvlJc w:val="right"/>
      <w:pPr>
        <w:ind w:left="4604" w:hanging="180"/>
      </w:pPr>
    </w:lvl>
    <w:lvl w:ilvl="6" w:tplc="140A000F" w:tentative="1">
      <w:start w:val="1"/>
      <w:numFmt w:val="decimal"/>
      <w:lvlText w:val="%7."/>
      <w:lvlJc w:val="left"/>
      <w:pPr>
        <w:ind w:left="5324" w:hanging="360"/>
      </w:pPr>
    </w:lvl>
    <w:lvl w:ilvl="7" w:tplc="140A0019" w:tentative="1">
      <w:start w:val="1"/>
      <w:numFmt w:val="lowerLetter"/>
      <w:lvlText w:val="%8."/>
      <w:lvlJc w:val="left"/>
      <w:pPr>
        <w:ind w:left="6044" w:hanging="360"/>
      </w:pPr>
    </w:lvl>
    <w:lvl w:ilvl="8" w:tplc="140A001B" w:tentative="1">
      <w:start w:val="1"/>
      <w:numFmt w:val="lowerRoman"/>
      <w:lvlText w:val="%9."/>
      <w:lvlJc w:val="right"/>
      <w:pPr>
        <w:ind w:left="6764" w:hanging="180"/>
      </w:pPr>
    </w:lvl>
  </w:abstractNum>
  <w:abstractNum w:abstractNumId="13">
    <w:nsid w:val="3DC97DB3"/>
    <w:multiLevelType w:val="hybridMultilevel"/>
    <w:tmpl w:val="182EE9AE"/>
    <w:lvl w:ilvl="0" w:tplc="ABC635BA">
      <w:start w:val="1"/>
      <w:numFmt w:val="decimal"/>
      <w:lvlText w:val="%1."/>
      <w:lvlJc w:val="left"/>
      <w:pPr>
        <w:ind w:left="1004" w:hanging="360"/>
      </w:pPr>
      <w:rPr>
        <w:rFonts w:hint="default"/>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nsid w:val="40386369"/>
    <w:multiLevelType w:val="hybridMultilevel"/>
    <w:tmpl w:val="182EE9AE"/>
    <w:lvl w:ilvl="0" w:tplc="ABC635BA">
      <w:start w:val="1"/>
      <w:numFmt w:val="decimal"/>
      <w:lvlText w:val="%1."/>
      <w:lvlJc w:val="left"/>
      <w:pPr>
        <w:ind w:left="1004" w:hanging="360"/>
      </w:pPr>
      <w:rPr>
        <w:rFonts w:hint="default"/>
        <w:b w:val="0"/>
        <w:color w:val="auto"/>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nsid w:val="41AD38AB"/>
    <w:multiLevelType w:val="hybridMultilevel"/>
    <w:tmpl w:val="4A68DECA"/>
    <w:lvl w:ilvl="0" w:tplc="140A0001">
      <w:start w:val="1"/>
      <w:numFmt w:val="bullet"/>
      <w:lvlText w:val=""/>
      <w:lvlJc w:val="left"/>
      <w:pPr>
        <w:ind w:left="1004" w:hanging="360"/>
      </w:pPr>
      <w:rPr>
        <w:rFonts w:ascii="Symbol" w:hAnsi="Symbol" w:hint="default"/>
      </w:rPr>
    </w:lvl>
    <w:lvl w:ilvl="1" w:tplc="140A0003">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16">
    <w:nsid w:val="43D21E6C"/>
    <w:multiLevelType w:val="hybridMultilevel"/>
    <w:tmpl w:val="1DC09B4A"/>
    <w:lvl w:ilvl="0" w:tplc="E4AE6D66">
      <w:start w:val="1"/>
      <w:numFmt w:val="decimal"/>
      <w:lvlText w:val="%1."/>
      <w:lvlJc w:val="left"/>
      <w:pPr>
        <w:ind w:left="1004" w:hanging="360"/>
      </w:pPr>
      <w:rPr>
        <w:color w:val="auto"/>
      </w:rPr>
    </w:lvl>
    <w:lvl w:ilvl="1" w:tplc="140A0019">
      <w:start w:val="1"/>
      <w:numFmt w:val="lowerLetter"/>
      <w:lvlText w:val="%2."/>
      <w:lvlJc w:val="left"/>
      <w:pPr>
        <w:ind w:left="1724" w:hanging="360"/>
      </w:pPr>
    </w:lvl>
    <w:lvl w:ilvl="2" w:tplc="140A001B">
      <w:start w:val="1"/>
      <w:numFmt w:val="lowerRoman"/>
      <w:lvlText w:val="%3."/>
      <w:lvlJc w:val="right"/>
      <w:pPr>
        <w:ind w:left="2444" w:hanging="180"/>
      </w:pPr>
    </w:lvl>
    <w:lvl w:ilvl="3" w:tplc="140A000F" w:tentative="1">
      <w:start w:val="1"/>
      <w:numFmt w:val="decimal"/>
      <w:lvlText w:val="%4."/>
      <w:lvlJc w:val="left"/>
      <w:pPr>
        <w:ind w:left="3164" w:hanging="360"/>
      </w:pPr>
    </w:lvl>
    <w:lvl w:ilvl="4" w:tplc="140A0019" w:tentative="1">
      <w:start w:val="1"/>
      <w:numFmt w:val="lowerLetter"/>
      <w:lvlText w:val="%5."/>
      <w:lvlJc w:val="left"/>
      <w:pPr>
        <w:ind w:left="3884" w:hanging="360"/>
      </w:pPr>
    </w:lvl>
    <w:lvl w:ilvl="5" w:tplc="140A001B" w:tentative="1">
      <w:start w:val="1"/>
      <w:numFmt w:val="lowerRoman"/>
      <w:lvlText w:val="%6."/>
      <w:lvlJc w:val="right"/>
      <w:pPr>
        <w:ind w:left="4604" w:hanging="180"/>
      </w:pPr>
    </w:lvl>
    <w:lvl w:ilvl="6" w:tplc="140A000F" w:tentative="1">
      <w:start w:val="1"/>
      <w:numFmt w:val="decimal"/>
      <w:lvlText w:val="%7."/>
      <w:lvlJc w:val="left"/>
      <w:pPr>
        <w:ind w:left="5324" w:hanging="360"/>
      </w:pPr>
    </w:lvl>
    <w:lvl w:ilvl="7" w:tplc="140A0019" w:tentative="1">
      <w:start w:val="1"/>
      <w:numFmt w:val="lowerLetter"/>
      <w:lvlText w:val="%8."/>
      <w:lvlJc w:val="left"/>
      <w:pPr>
        <w:ind w:left="6044" w:hanging="360"/>
      </w:pPr>
    </w:lvl>
    <w:lvl w:ilvl="8" w:tplc="140A001B" w:tentative="1">
      <w:start w:val="1"/>
      <w:numFmt w:val="lowerRoman"/>
      <w:lvlText w:val="%9."/>
      <w:lvlJc w:val="right"/>
      <w:pPr>
        <w:ind w:left="6764" w:hanging="180"/>
      </w:pPr>
    </w:lvl>
  </w:abstractNum>
  <w:abstractNum w:abstractNumId="17">
    <w:nsid w:val="43EE5523"/>
    <w:multiLevelType w:val="hybridMultilevel"/>
    <w:tmpl w:val="BF280ECE"/>
    <w:lvl w:ilvl="0" w:tplc="F9EEB14E">
      <w:start w:val="1"/>
      <w:numFmt w:val="decimal"/>
      <w:lvlText w:val="%1."/>
      <w:lvlJc w:val="left"/>
      <w:pPr>
        <w:ind w:left="1004" w:hanging="360"/>
      </w:pPr>
      <w:rPr>
        <w:rFonts w:hint="default"/>
        <w:b w:val="0"/>
        <w:color w:val="auto"/>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453F355E"/>
    <w:multiLevelType w:val="hybridMultilevel"/>
    <w:tmpl w:val="3662D1DC"/>
    <w:lvl w:ilvl="0" w:tplc="880473AC">
      <w:start w:val="1"/>
      <w:numFmt w:val="lowerLetter"/>
      <w:lvlText w:val="%1."/>
      <w:lvlJc w:val="left"/>
      <w:pPr>
        <w:ind w:left="144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nsid w:val="45661A6B"/>
    <w:multiLevelType w:val="hybridMultilevel"/>
    <w:tmpl w:val="CF98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56D31"/>
    <w:multiLevelType w:val="hybridMultilevel"/>
    <w:tmpl w:val="B646226A"/>
    <w:lvl w:ilvl="0" w:tplc="F89AE91E">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nsid w:val="468A5D69"/>
    <w:multiLevelType w:val="hybridMultilevel"/>
    <w:tmpl w:val="B9520460"/>
    <w:lvl w:ilvl="0" w:tplc="3DC40770">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nsid w:val="4B4847D1"/>
    <w:multiLevelType w:val="hybridMultilevel"/>
    <w:tmpl w:val="C32E545C"/>
    <w:lvl w:ilvl="0" w:tplc="E03049D4">
      <w:start w:val="1"/>
      <w:numFmt w:val="decimal"/>
      <w:lvlText w:val="%1."/>
      <w:lvlJc w:val="left"/>
      <w:pPr>
        <w:ind w:left="1004" w:hanging="360"/>
      </w:pPr>
      <w:rPr>
        <w:rFonts w:hint="default"/>
        <w:b w:val="0"/>
        <w:color w:val="auto"/>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nsid w:val="4C34368D"/>
    <w:multiLevelType w:val="hybridMultilevel"/>
    <w:tmpl w:val="0A00E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830E1E"/>
    <w:multiLevelType w:val="hybridMultilevel"/>
    <w:tmpl w:val="2FCC12E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nsid w:val="4DE632B4"/>
    <w:multiLevelType w:val="hybridMultilevel"/>
    <w:tmpl w:val="C8C4AEA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nsid w:val="50772D2E"/>
    <w:multiLevelType w:val="hybridMultilevel"/>
    <w:tmpl w:val="EBD25722"/>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27">
    <w:nsid w:val="51056669"/>
    <w:multiLevelType w:val="hybridMultilevel"/>
    <w:tmpl w:val="2F0688C8"/>
    <w:lvl w:ilvl="0" w:tplc="140A0001">
      <w:start w:val="1"/>
      <w:numFmt w:val="bullet"/>
      <w:lvlText w:val=""/>
      <w:lvlJc w:val="left"/>
      <w:pPr>
        <w:ind w:left="1004" w:hanging="360"/>
      </w:pPr>
      <w:rPr>
        <w:rFonts w:ascii="Symbol" w:hAnsi="Symbol" w:hint="default"/>
      </w:rPr>
    </w:lvl>
    <w:lvl w:ilvl="1" w:tplc="140A0003">
      <w:start w:val="1"/>
      <w:numFmt w:val="bullet"/>
      <w:lvlText w:val="o"/>
      <w:lvlJc w:val="left"/>
      <w:pPr>
        <w:ind w:left="1724" w:hanging="360"/>
      </w:pPr>
      <w:rPr>
        <w:rFonts w:ascii="Courier New" w:hAnsi="Courier New" w:cs="Courier New" w:hint="default"/>
      </w:rPr>
    </w:lvl>
    <w:lvl w:ilvl="2" w:tplc="140A0005">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28">
    <w:nsid w:val="52D745A7"/>
    <w:multiLevelType w:val="hybridMultilevel"/>
    <w:tmpl w:val="A1A6E12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9">
    <w:nsid w:val="62B20B53"/>
    <w:multiLevelType w:val="hybridMultilevel"/>
    <w:tmpl w:val="23BC4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nsid w:val="65AA0804"/>
    <w:multiLevelType w:val="hybridMultilevel"/>
    <w:tmpl w:val="6660EB7A"/>
    <w:lvl w:ilvl="0" w:tplc="A412D8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6563071"/>
    <w:multiLevelType w:val="hybridMultilevel"/>
    <w:tmpl w:val="2AC42F8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76719F6"/>
    <w:multiLevelType w:val="hybridMultilevel"/>
    <w:tmpl w:val="1952D05C"/>
    <w:lvl w:ilvl="0" w:tplc="3DC40770">
      <w:start w:val="1"/>
      <w:numFmt w:val="decimal"/>
      <w:lvlText w:val="%1."/>
      <w:lvlJc w:val="left"/>
      <w:pPr>
        <w:ind w:left="720" w:hanging="360"/>
      </w:pPr>
      <w:rPr>
        <w:rFonts w:hint="default"/>
      </w:rPr>
    </w:lvl>
    <w:lvl w:ilvl="1" w:tplc="880473AC">
      <w:start w:val="1"/>
      <w:numFmt w:val="lowerLetter"/>
      <w:lvlText w:val="%2."/>
      <w:lvlJc w:val="left"/>
      <w:pPr>
        <w:ind w:left="1440" w:hanging="360"/>
      </w:pPr>
      <w:rPr>
        <w:rFonts w:hint="default"/>
      </w:r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nsid w:val="69D6777A"/>
    <w:multiLevelType w:val="hybridMultilevel"/>
    <w:tmpl w:val="A0E022CE"/>
    <w:lvl w:ilvl="0" w:tplc="13C00366">
      <w:start w:val="1"/>
      <w:numFmt w:val="decimal"/>
      <w:lvlText w:val="%1."/>
      <w:lvlJc w:val="left"/>
      <w:pPr>
        <w:ind w:left="1004" w:hanging="360"/>
      </w:pPr>
      <w:rPr>
        <w:rFonts w:hint="default"/>
        <w:b w:val="0"/>
        <w:color w:val="auto"/>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nsid w:val="6ACC62D2"/>
    <w:multiLevelType w:val="hybridMultilevel"/>
    <w:tmpl w:val="A67C8B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nsid w:val="6ADC3C11"/>
    <w:multiLevelType w:val="hybridMultilevel"/>
    <w:tmpl w:val="9F40CD02"/>
    <w:lvl w:ilvl="0" w:tplc="140A0001">
      <w:start w:val="1"/>
      <w:numFmt w:val="bullet"/>
      <w:lvlText w:val=""/>
      <w:lvlJc w:val="left"/>
      <w:pPr>
        <w:ind w:left="1004" w:hanging="360"/>
      </w:pPr>
      <w:rPr>
        <w:rFonts w:ascii="Symbol" w:hAnsi="Symbol" w:hint="default"/>
      </w:rPr>
    </w:lvl>
    <w:lvl w:ilvl="1" w:tplc="140A0003">
      <w:start w:val="1"/>
      <w:numFmt w:val="bullet"/>
      <w:lvlText w:val="o"/>
      <w:lvlJc w:val="left"/>
      <w:pPr>
        <w:ind w:left="1724" w:hanging="360"/>
      </w:pPr>
      <w:rPr>
        <w:rFonts w:ascii="Courier New" w:hAnsi="Courier New" w:cs="Courier New" w:hint="default"/>
      </w:rPr>
    </w:lvl>
    <w:lvl w:ilvl="2" w:tplc="140A0005">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36">
    <w:nsid w:val="717A2B83"/>
    <w:multiLevelType w:val="hybridMultilevel"/>
    <w:tmpl w:val="157EECA0"/>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37">
    <w:nsid w:val="71F63483"/>
    <w:multiLevelType w:val="hybridMultilevel"/>
    <w:tmpl w:val="151E62C6"/>
    <w:lvl w:ilvl="0" w:tplc="140A000F">
      <w:start w:val="1"/>
      <w:numFmt w:val="decimal"/>
      <w:lvlText w:val="%1."/>
      <w:lvlJc w:val="left"/>
      <w:pPr>
        <w:ind w:left="1004" w:hanging="360"/>
      </w:pPr>
    </w:lvl>
    <w:lvl w:ilvl="1" w:tplc="140A0019">
      <w:start w:val="1"/>
      <w:numFmt w:val="lowerLetter"/>
      <w:lvlText w:val="%2."/>
      <w:lvlJc w:val="left"/>
      <w:pPr>
        <w:ind w:left="1724" w:hanging="360"/>
      </w:pPr>
    </w:lvl>
    <w:lvl w:ilvl="2" w:tplc="140A001B">
      <w:start w:val="1"/>
      <w:numFmt w:val="lowerRoman"/>
      <w:lvlText w:val="%3."/>
      <w:lvlJc w:val="right"/>
      <w:pPr>
        <w:ind w:left="2444" w:hanging="180"/>
      </w:pPr>
    </w:lvl>
    <w:lvl w:ilvl="3" w:tplc="140A000F">
      <w:start w:val="1"/>
      <w:numFmt w:val="decimal"/>
      <w:lvlText w:val="%4."/>
      <w:lvlJc w:val="left"/>
      <w:pPr>
        <w:ind w:left="3164" w:hanging="360"/>
      </w:pPr>
    </w:lvl>
    <w:lvl w:ilvl="4" w:tplc="140A0019" w:tentative="1">
      <w:start w:val="1"/>
      <w:numFmt w:val="lowerLetter"/>
      <w:lvlText w:val="%5."/>
      <w:lvlJc w:val="left"/>
      <w:pPr>
        <w:ind w:left="3884" w:hanging="360"/>
      </w:pPr>
    </w:lvl>
    <w:lvl w:ilvl="5" w:tplc="140A001B" w:tentative="1">
      <w:start w:val="1"/>
      <w:numFmt w:val="lowerRoman"/>
      <w:lvlText w:val="%6."/>
      <w:lvlJc w:val="right"/>
      <w:pPr>
        <w:ind w:left="4604" w:hanging="180"/>
      </w:pPr>
    </w:lvl>
    <w:lvl w:ilvl="6" w:tplc="140A000F" w:tentative="1">
      <w:start w:val="1"/>
      <w:numFmt w:val="decimal"/>
      <w:lvlText w:val="%7."/>
      <w:lvlJc w:val="left"/>
      <w:pPr>
        <w:ind w:left="5324" w:hanging="360"/>
      </w:pPr>
    </w:lvl>
    <w:lvl w:ilvl="7" w:tplc="140A0019" w:tentative="1">
      <w:start w:val="1"/>
      <w:numFmt w:val="lowerLetter"/>
      <w:lvlText w:val="%8."/>
      <w:lvlJc w:val="left"/>
      <w:pPr>
        <w:ind w:left="6044" w:hanging="360"/>
      </w:pPr>
    </w:lvl>
    <w:lvl w:ilvl="8" w:tplc="140A001B" w:tentative="1">
      <w:start w:val="1"/>
      <w:numFmt w:val="lowerRoman"/>
      <w:lvlText w:val="%9."/>
      <w:lvlJc w:val="right"/>
      <w:pPr>
        <w:ind w:left="6764" w:hanging="180"/>
      </w:pPr>
    </w:lvl>
  </w:abstractNum>
  <w:abstractNum w:abstractNumId="38">
    <w:nsid w:val="725917F5"/>
    <w:multiLevelType w:val="hybridMultilevel"/>
    <w:tmpl w:val="6C22ED40"/>
    <w:lvl w:ilvl="0" w:tplc="F744B4E6">
      <w:start w:val="1"/>
      <w:numFmt w:val="bullet"/>
      <w:lvlText w:val=""/>
      <w:lvlJc w:val="left"/>
      <w:pPr>
        <w:ind w:left="720" w:hanging="360"/>
      </w:pPr>
      <w:rPr>
        <w:rFonts w:ascii="Symbol" w:eastAsiaTheme="minorHAnsi" w:hAnsi="Symbol"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nsid w:val="72EF1892"/>
    <w:multiLevelType w:val="hybridMultilevel"/>
    <w:tmpl w:val="95B858C4"/>
    <w:lvl w:ilvl="0" w:tplc="4BBCD924">
      <w:start w:val="1"/>
      <w:numFmt w:val="lowerLetter"/>
      <w:lvlText w:val="%1."/>
      <w:lvlJc w:val="left"/>
      <w:pPr>
        <w:ind w:left="144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0">
    <w:nsid w:val="79981BF6"/>
    <w:multiLevelType w:val="hybridMultilevel"/>
    <w:tmpl w:val="A90A7114"/>
    <w:lvl w:ilvl="0" w:tplc="140A0001">
      <w:start w:val="1"/>
      <w:numFmt w:val="bullet"/>
      <w:lvlText w:val=""/>
      <w:lvlJc w:val="left"/>
      <w:pPr>
        <w:ind w:left="1004" w:hanging="360"/>
      </w:pPr>
      <w:rPr>
        <w:rFonts w:ascii="Symbol" w:hAnsi="Symbol" w:hint="default"/>
      </w:rPr>
    </w:lvl>
    <w:lvl w:ilvl="1" w:tplc="140A0003" w:tentative="1">
      <w:start w:val="1"/>
      <w:numFmt w:val="bullet"/>
      <w:lvlText w:val="o"/>
      <w:lvlJc w:val="left"/>
      <w:pPr>
        <w:ind w:left="1724" w:hanging="360"/>
      </w:pPr>
      <w:rPr>
        <w:rFonts w:ascii="Courier New" w:hAnsi="Courier New" w:cs="Courier New" w:hint="default"/>
      </w:rPr>
    </w:lvl>
    <w:lvl w:ilvl="2" w:tplc="140A0005" w:tentative="1">
      <w:start w:val="1"/>
      <w:numFmt w:val="bullet"/>
      <w:lvlText w:val=""/>
      <w:lvlJc w:val="left"/>
      <w:pPr>
        <w:ind w:left="2444" w:hanging="360"/>
      </w:pPr>
      <w:rPr>
        <w:rFonts w:ascii="Wingdings" w:hAnsi="Wingdings" w:hint="default"/>
      </w:rPr>
    </w:lvl>
    <w:lvl w:ilvl="3" w:tplc="140A0001" w:tentative="1">
      <w:start w:val="1"/>
      <w:numFmt w:val="bullet"/>
      <w:lvlText w:val=""/>
      <w:lvlJc w:val="left"/>
      <w:pPr>
        <w:ind w:left="3164" w:hanging="360"/>
      </w:pPr>
      <w:rPr>
        <w:rFonts w:ascii="Symbol" w:hAnsi="Symbol" w:hint="default"/>
      </w:rPr>
    </w:lvl>
    <w:lvl w:ilvl="4" w:tplc="140A0003" w:tentative="1">
      <w:start w:val="1"/>
      <w:numFmt w:val="bullet"/>
      <w:lvlText w:val="o"/>
      <w:lvlJc w:val="left"/>
      <w:pPr>
        <w:ind w:left="3884" w:hanging="360"/>
      </w:pPr>
      <w:rPr>
        <w:rFonts w:ascii="Courier New" w:hAnsi="Courier New" w:cs="Courier New" w:hint="default"/>
      </w:rPr>
    </w:lvl>
    <w:lvl w:ilvl="5" w:tplc="140A0005" w:tentative="1">
      <w:start w:val="1"/>
      <w:numFmt w:val="bullet"/>
      <w:lvlText w:val=""/>
      <w:lvlJc w:val="left"/>
      <w:pPr>
        <w:ind w:left="4604" w:hanging="360"/>
      </w:pPr>
      <w:rPr>
        <w:rFonts w:ascii="Wingdings" w:hAnsi="Wingdings" w:hint="default"/>
      </w:rPr>
    </w:lvl>
    <w:lvl w:ilvl="6" w:tplc="140A0001" w:tentative="1">
      <w:start w:val="1"/>
      <w:numFmt w:val="bullet"/>
      <w:lvlText w:val=""/>
      <w:lvlJc w:val="left"/>
      <w:pPr>
        <w:ind w:left="5324" w:hanging="360"/>
      </w:pPr>
      <w:rPr>
        <w:rFonts w:ascii="Symbol" w:hAnsi="Symbol" w:hint="default"/>
      </w:rPr>
    </w:lvl>
    <w:lvl w:ilvl="7" w:tplc="140A0003" w:tentative="1">
      <w:start w:val="1"/>
      <w:numFmt w:val="bullet"/>
      <w:lvlText w:val="o"/>
      <w:lvlJc w:val="left"/>
      <w:pPr>
        <w:ind w:left="6044" w:hanging="360"/>
      </w:pPr>
      <w:rPr>
        <w:rFonts w:ascii="Courier New" w:hAnsi="Courier New" w:cs="Courier New" w:hint="default"/>
      </w:rPr>
    </w:lvl>
    <w:lvl w:ilvl="8" w:tplc="140A0005" w:tentative="1">
      <w:start w:val="1"/>
      <w:numFmt w:val="bullet"/>
      <w:lvlText w:val=""/>
      <w:lvlJc w:val="left"/>
      <w:pPr>
        <w:ind w:left="6764" w:hanging="360"/>
      </w:pPr>
      <w:rPr>
        <w:rFonts w:ascii="Wingdings" w:hAnsi="Wingdings" w:hint="default"/>
      </w:rPr>
    </w:lvl>
  </w:abstractNum>
  <w:abstractNum w:abstractNumId="41">
    <w:nsid w:val="7B3D2588"/>
    <w:multiLevelType w:val="hybridMultilevel"/>
    <w:tmpl w:val="49246F4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7F8D19F1"/>
    <w:multiLevelType w:val="hybridMultilevel"/>
    <w:tmpl w:val="C12C4D2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24"/>
  </w:num>
  <w:num w:numId="3">
    <w:abstractNumId w:val="25"/>
  </w:num>
  <w:num w:numId="4">
    <w:abstractNumId w:val="38"/>
  </w:num>
  <w:num w:numId="5">
    <w:abstractNumId w:val="29"/>
  </w:num>
  <w:num w:numId="6">
    <w:abstractNumId w:val="34"/>
  </w:num>
  <w:num w:numId="7">
    <w:abstractNumId w:val="12"/>
  </w:num>
  <w:num w:numId="8">
    <w:abstractNumId w:val="15"/>
  </w:num>
  <w:num w:numId="9">
    <w:abstractNumId w:val="31"/>
  </w:num>
  <w:num w:numId="10">
    <w:abstractNumId w:val="41"/>
  </w:num>
  <w:num w:numId="11">
    <w:abstractNumId w:val="20"/>
  </w:num>
  <w:num w:numId="12">
    <w:abstractNumId w:val="42"/>
  </w:num>
  <w:num w:numId="13">
    <w:abstractNumId w:val="28"/>
  </w:num>
  <w:num w:numId="14">
    <w:abstractNumId w:val="5"/>
  </w:num>
  <w:num w:numId="15">
    <w:abstractNumId w:val="23"/>
  </w:num>
  <w:num w:numId="16">
    <w:abstractNumId w:val="3"/>
  </w:num>
  <w:num w:numId="17">
    <w:abstractNumId w:val="6"/>
  </w:num>
  <w:num w:numId="18">
    <w:abstractNumId w:val="19"/>
  </w:num>
  <w:num w:numId="19">
    <w:abstractNumId w:val="30"/>
  </w:num>
  <w:num w:numId="20">
    <w:abstractNumId w:val="36"/>
  </w:num>
  <w:num w:numId="21">
    <w:abstractNumId w:val="40"/>
  </w:num>
  <w:num w:numId="22">
    <w:abstractNumId w:val="10"/>
  </w:num>
  <w:num w:numId="23">
    <w:abstractNumId w:val="37"/>
  </w:num>
  <w:num w:numId="24">
    <w:abstractNumId w:val="16"/>
  </w:num>
  <w:num w:numId="25">
    <w:abstractNumId w:val="26"/>
  </w:num>
  <w:num w:numId="26">
    <w:abstractNumId w:val="35"/>
  </w:num>
  <w:num w:numId="27">
    <w:abstractNumId w:val="21"/>
  </w:num>
  <w:num w:numId="28">
    <w:abstractNumId w:val="32"/>
  </w:num>
  <w:num w:numId="29">
    <w:abstractNumId w:val="7"/>
  </w:num>
  <w:num w:numId="30">
    <w:abstractNumId w:val="9"/>
  </w:num>
  <w:num w:numId="31">
    <w:abstractNumId w:val="0"/>
  </w:num>
  <w:num w:numId="32">
    <w:abstractNumId w:val="22"/>
  </w:num>
  <w:num w:numId="33">
    <w:abstractNumId w:val="17"/>
  </w:num>
  <w:num w:numId="34">
    <w:abstractNumId w:val="4"/>
  </w:num>
  <w:num w:numId="35">
    <w:abstractNumId w:val="13"/>
  </w:num>
  <w:num w:numId="36">
    <w:abstractNumId w:val="14"/>
  </w:num>
  <w:num w:numId="37">
    <w:abstractNumId w:val="18"/>
  </w:num>
  <w:num w:numId="38">
    <w:abstractNumId w:val="39"/>
  </w:num>
  <w:num w:numId="39">
    <w:abstractNumId w:val="11"/>
  </w:num>
  <w:num w:numId="40">
    <w:abstractNumId w:val="2"/>
  </w:num>
  <w:num w:numId="41">
    <w:abstractNumId w:val="8"/>
  </w:num>
  <w:num w:numId="42">
    <w:abstractNumId w:val="27"/>
  </w:num>
  <w:num w:numId="43">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GFS">
    <w15:presenceInfo w15:providerId="None" w15:userId="IG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activeWritingStyle w:appName="MSWord" w:lang="es-CR" w:vendorID="64" w:dllVersion="131078" w:nlCheck="1" w:checkStyle="1"/>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D7D"/>
    <w:rsid w:val="000C26FC"/>
    <w:rsid w:val="00115321"/>
    <w:rsid w:val="00141BB8"/>
    <w:rsid w:val="0014480F"/>
    <w:rsid w:val="00167D78"/>
    <w:rsid w:val="00173D16"/>
    <w:rsid w:val="001A717E"/>
    <w:rsid w:val="001B14F6"/>
    <w:rsid w:val="001C0522"/>
    <w:rsid w:val="001D4965"/>
    <w:rsid w:val="00235DB4"/>
    <w:rsid w:val="00256539"/>
    <w:rsid w:val="0026348B"/>
    <w:rsid w:val="00283648"/>
    <w:rsid w:val="002B009A"/>
    <w:rsid w:val="002B5405"/>
    <w:rsid w:val="002C411A"/>
    <w:rsid w:val="002C7B57"/>
    <w:rsid w:val="002F547E"/>
    <w:rsid w:val="00345577"/>
    <w:rsid w:val="003467C0"/>
    <w:rsid w:val="003856FB"/>
    <w:rsid w:val="003A0C71"/>
    <w:rsid w:val="003A6C0C"/>
    <w:rsid w:val="003B44A1"/>
    <w:rsid w:val="003D28B4"/>
    <w:rsid w:val="003F42DE"/>
    <w:rsid w:val="004374B4"/>
    <w:rsid w:val="004714E9"/>
    <w:rsid w:val="00474AE9"/>
    <w:rsid w:val="00511E92"/>
    <w:rsid w:val="00513583"/>
    <w:rsid w:val="00524926"/>
    <w:rsid w:val="00526A8D"/>
    <w:rsid w:val="00566BAE"/>
    <w:rsid w:val="00576827"/>
    <w:rsid w:val="0058662A"/>
    <w:rsid w:val="005B30B9"/>
    <w:rsid w:val="005B6484"/>
    <w:rsid w:val="005B7643"/>
    <w:rsid w:val="005C248F"/>
    <w:rsid w:val="005C3611"/>
    <w:rsid w:val="005D50C0"/>
    <w:rsid w:val="005D5BD0"/>
    <w:rsid w:val="005E31E2"/>
    <w:rsid w:val="00600D8F"/>
    <w:rsid w:val="006A6F4A"/>
    <w:rsid w:val="006E3F0E"/>
    <w:rsid w:val="006F13DA"/>
    <w:rsid w:val="00702D4E"/>
    <w:rsid w:val="0075299D"/>
    <w:rsid w:val="00790BC0"/>
    <w:rsid w:val="00803F2B"/>
    <w:rsid w:val="008167D9"/>
    <w:rsid w:val="00820376"/>
    <w:rsid w:val="00825535"/>
    <w:rsid w:val="00835B97"/>
    <w:rsid w:val="0085437D"/>
    <w:rsid w:val="008570E3"/>
    <w:rsid w:val="008574FF"/>
    <w:rsid w:val="00872A72"/>
    <w:rsid w:val="00874708"/>
    <w:rsid w:val="008A2D71"/>
    <w:rsid w:val="008B1A07"/>
    <w:rsid w:val="00976898"/>
    <w:rsid w:val="00981084"/>
    <w:rsid w:val="0098519D"/>
    <w:rsid w:val="0098617F"/>
    <w:rsid w:val="009B080F"/>
    <w:rsid w:val="009B3DA1"/>
    <w:rsid w:val="00A115DD"/>
    <w:rsid w:val="00A13CF8"/>
    <w:rsid w:val="00A27A0C"/>
    <w:rsid w:val="00A55427"/>
    <w:rsid w:val="00A75F72"/>
    <w:rsid w:val="00A84A76"/>
    <w:rsid w:val="00AA2C33"/>
    <w:rsid w:val="00AD38EC"/>
    <w:rsid w:val="00B40406"/>
    <w:rsid w:val="00B45D7D"/>
    <w:rsid w:val="00B46691"/>
    <w:rsid w:val="00B54716"/>
    <w:rsid w:val="00B85E1B"/>
    <w:rsid w:val="00BB0354"/>
    <w:rsid w:val="00BD0540"/>
    <w:rsid w:val="00BD747C"/>
    <w:rsid w:val="00BE5F4A"/>
    <w:rsid w:val="00C261AD"/>
    <w:rsid w:val="00C350F3"/>
    <w:rsid w:val="00C57707"/>
    <w:rsid w:val="00C72653"/>
    <w:rsid w:val="00C8704C"/>
    <w:rsid w:val="00C91A6E"/>
    <w:rsid w:val="00CA6D56"/>
    <w:rsid w:val="00CB2448"/>
    <w:rsid w:val="00CC65BC"/>
    <w:rsid w:val="00CD0680"/>
    <w:rsid w:val="00CF70A1"/>
    <w:rsid w:val="00D12C6B"/>
    <w:rsid w:val="00D13F58"/>
    <w:rsid w:val="00D27A9B"/>
    <w:rsid w:val="00DA7304"/>
    <w:rsid w:val="00DB0313"/>
    <w:rsid w:val="00DE0F45"/>
    <w:rsid w:val="00E03950"/>
    <w:rsid w:val="00E14344"/>
    <w:rsid w:val="00E35210"/>
    <w:rsid w:val="00E45518"/>
    <w:rsid w:val="00E475F9"/>
    <w:rsid w:val="00E61FF4"/>
    <w:rsid w:val="00E70AA7"/>
    <w:rsid w:val="00EA058E"/>
    <w:rsid w:val="00EE61EE"/>
    <w:rsid w:val="00F16602"/>
    <w:rsid w:val="00F17448"/>
    <w:rsid w:val="00F41D44"/>
    <w:rsid w:val="00F56DD7"/>
    <w:rsid w:val="00F640A7"/>
    <w:rsid w:val="00F811F4"/>
    <w:rsid w:val="00F96F1A"/>
    <w:rsid w:val="00FE2DC8"/>
    <w:rsid w:val="00FE3E83"/>
    <w:rsid w:val="00FF0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B4"/>
    <w:pPr>
      <w:spacing w:after="0" w:line="240" w:lineRule="auto"/>
    </w:pPr>
    <w:rPr>
      <w:rFonts w:ascii="Times New Roman" w:eastAsia="Times New Roman" w:hAnsi="Times New Roman" w:cs="Times New Roman"/>
      <w:sz w:val="24"/>
      <w:szCs w:val="24"/>
      <w:lang w:eastAsia="es-CR"/>
    </w:rPr>
  </w:style>
  <w:style w:type="paragraph" w:styleId="Ttulo1">
    <w:name w:val="heading 1"/>
    <w:basedOn w:val="Normal"/>
    <w:next w:val="Normal"/>
    <w:link w:val="Ttulo1Car"/>
    <w:uiPriority w:val="9"/>
    <w:qFormat/>
    <w:rsid w:val="00B45D7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C350F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2C7B57"/>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872A7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D7D"/>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45D7D"/>
  </w:style>
  <w:style w:type="paragraph" w:styleId="Piedepgina">
    <w:name w:val="footer"/>
    <w:basedOn w:val="Normal"/>
    <w:link w:val="PiedepginaCar"/>
    <w:uiPriority w:val="99"/>
    <w:unhideWhenUsed/>
    <w:rsid w:val="00B45D7D"/>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45D7D"/>
  </w:style>
  <w:style w:type="paragraph" w:styleId="Textodeglobo">
    <w:name w:val="Balloon Text"/>
    <w:basedOn w:val="Normal"/>
    <w:link w:val="TextodegloboCar"/>
    <w:uiPriority w:val="99"/>
    <w:semiHidden/>
    <w:unhideWhenUsed/>
    <w:rsid w:val="00B45D7D"/>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45D7D"/>
    <w:rPr>
      <w:rFonts w:ascii="Tahoma" w:hAnsi="Tahoma" w:cs="Tahoma"/>
      <w:sz w:val="16"/>
      <w:szCs w:val="16"/>
    </w:rPr>
  </w:style>
  <w:style w:type="table" w:styleId="Tablaconcuadrcula">
    <w:name w:val="Table Grid"/>
    <w:basedOn w:val="Tablanormal"/>
    <w:uiPriority w:val="39"/>
    <w:rsid w:val="00B45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45D7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E3F0E"/>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C350F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C35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Car">
    <w:name w:val="Título Car"/>
    <w:basedOn w:val="Fuentedeprrafopredeter"/>
    <w:link w:val="Ttulo"/>
    <w:uiPriority w:val="10"/>
    <w:rsid w:val="00C350F3"/>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2C7B57"/>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E475F9"/>
    <w:pPr>
      <w:outlineLvl w:val="9"/>
    </w:pPr>
    <w:rPr>
      <w:lang w:eastAsia="es-CR"/>
    </w:rPr>
  </w:style>
  <w:style w:type="paragraph" w:styleId="TDC1">
    <w:name w:val="toc 1"/>
    <w:basedOn w:val="Normal"/>
    <w:next w:val="Normal"/>
    <w:autoRedefine/>
    <w:uiPriority w:val="39"/>
    <w:unhideWhenUsed/>
    <w:qFormat/>
    <w:rsid w:val="00E475F9"/>
    <w:pPr>
      <w:spacing w:before="120" w:after="120" w:line="276" w:lineRule="auto"/>
    </w:pPr>
    <w:rPr>
      <w:rFonts w:asciiTheme="minorHAnsi" w:eastAsiaTheme="minorHAnsi" w:hAnsiTheme="minorHAnsi" w:cstheme="minorBidi"/>
      <w:b/>
      <w:bCs/>
      <w:caps/>
      <w:sz w:val="20"/>
      <w:szCs w:val="20"/>
      <w:lang w:eastAsia="en-US"/>
    </w:rPr>
  </w:style>
  <w:style w:type="paragraph" w:styleId="TDC2">
    <w:name w:val="toc 2"/>
    <w:basedOn w:val="Normal"/>
    <w:next w:val="Normal"/>
    <w:autoRedefine/>
    <w:uiPriority w:val="39"/>
    <w:unhideWhenUsed/>
    <w:qFormat/>
    <w:rsid w:val="00E475F9"/>
    <w:pPr>
      <w:spacing w:line="276" w:lineRule="auto"/>
      <w:ind w:left="220"/>
    </w:pPr>
    <w:rPr>
      <w:rFonts w:asciiTheme="minorHAnsi" w:eastAsiaTheme="minorHAnsi" w:hAnsiTheme="minorHAnsi" w:cstheme="minorBidi"/>
      <w:smallCaps/>
      <w:sz w:val="20"/>
      <w:szCs w:val="20"/>
      <w:lang w:eastAsia="en-US"/>
    </w:rPr>
  </w:style>
  <w:style w:type="paragraph" w:styleId="TDC3">
    <w:name w:val="toc 3"/>
    <w:basedOn w:val="Normal"/>
    <w:next w:val="Normal"/>
    <w:autoRedefine/>
    <w:uiPriority w:val="39"/>
    <w:unhideWhenUsed/>
    <w:qFormat/>
    <w:rsid w:val="00E475F9"/>
    <w:pPr>
      <w:spacing w:line="276" w:lineRule="auto"/>
      <w:ind w:left="440"/>
    </w:pPr>
    <w:rPr>
      <w:rFonts w:asciiTheme="minorHAnsi" w:eastAsiaTheme="minorHAnsi" w:hAnsiTheme="minorHAnsi" w:cstheme="minorBidi"/>
      <w:i/>
      <w:iCs/>
      <w:sz w:val="20"/>
      <w:szCs w:val="20"/>
      <w:lang w:eastAsia="en-US"/>
    </w:rPr>
  </w:style>
  <w:style w:type="character" w:styleId="Hipervnculo">
    <w:name w:val="Hyperlink"/>
    <w:basedOn w:val="Fuentedeprrafopredeter"/>
    <w:uiPriority w:val="99"/>
    <w:unhideWhenUsed/>
    <w:rsid w:val="00E475F9"/>
    <w:rPr>
      <w:color w:val="0000FF" w:themeColor="hyperlink"/>
      <w:u w:val="single"/>
    </w:rPr>
  </w:style>
  <w:style w:type="paragraph" w:customStyle="1" w:styleId="Texto">
    <w:name w:val="Texto"/>
    <w:basedOn w:val="Normal"/>
    <w:autoRedefine/>
    <w:rsid w:val="00872A72"/>
    <w:pPr>
      <w:spacing w:line="360" w:lineRule="auto"/>
      <w:ind w:firstLine="360"/>
      <w:jc w:val="both"/>
    </w:pPr>
    <w:rPr>
      <w:lang w:val="es-ES" w:eastAsia="es-ES"/>
    </w:rPr>
  </w:style>
  <w:style w:type="character" w:customStyle="1" w:styleId="Ttulo4Car">
    <w:name w:val="Título 4 Car"/>
    <w:basedOn w:val="Fuentedeprrafopredeter"/>
    <w:link w:val="Ttulo4"/>
    <w:uiPriority w:val="9"/>
    <w:rsid w:val="00872A72"/>
    <w:rPr>
      <w:rFonts w:asciiTheme="majorHAnsi" w:eastAsiaTheme="majorEastAsia" w:hAnsiTheme="majorHAnsi" w:cstheme="majorBidi"/>
      <w:b/>
      <w:bCs/>
      <w:i/>
      <w:iCs/>
      <w:color w:val="4F81BD" w:themeColor="accent1"/>
    </w:rPr>
  </w:style>
  <w:style w:type="paragraph" w:customStyle="1" w:styleId="Standard">
    <w:name w:val="Standard"/>
    <w:rsid w:val="008A2D71"/>
    <w:pPr>
      <w:suppressAutoHyphens/>
      <w:autoSpaceDN w:val="0"/>
      <w:spacing w:before="120" w:after="0" w:line="240" w:lineRule="auto"/>
      <w:jc w:val="both"/>
      <w:textAlignment w:val="baseline"/>
    </w:pPr>
    <w:rPr>
      <w:rFonts w:ascii="Arial" w:eastAsia="Times New Roman" w:hAnsi="Arial" w:cs="Times New Roman"/>
      <w:kern w:val="3"/>
      <w:szCs w:val="20"/>
      <w:lang w:val="es-ES" w:eastAsia="es-CR"/>
    </w:rPr>
  </w:style>
  <w:style w:type="paragraph" w:styleId="NormalWeb">
    <w:name w:val="Normal (Web)"/>
    <w:basedOn w:val="Normal"/>
    <w:uiPriority w:val="99"/>
    <w:unhideWhenUsed/>
    <w:rsid w:val="00173D16"/>
    <w:pPr>
      <w:spacing w:before="100" w:beforeAutospacing="1" w:after="100" w:afterAutospacing="1"/>
    </w:pPr>
    <w:rPr>
      <w:lang w:val="es-MX" w:eastAsia="es-MX"/>
    </w:rPr>
  </w:style>
  <w:style w:type="character" w:styleId="Textoennegrita">
    <w:name w:val="Strong"/>
    <w:basedOn w:val="Fuentedeprrafopredeter"/>
    <w:uiPriority w:val="22"/>
    <w:qFormat/>
    <w:rsid w:val="00173D16"/>
    <w:rPr>
      <w:b/>
      <w:bCs/>
    </w:rPr>
  </w:style>
  <w:style w:type="character" w:customStyle="1" w:styleId="apple-converted-space">
    <w:name w:val="apple-converted-space"/>
    <w:basedOn w:val="Fuentedeprrafopredeter"/>
    <w:rsid w:val="00173D16"/>
  </w:style>
  <w:style w:type="character" w:styleId="nfasis">
    <w:name w:val="Emphasis"/>
    <w:basedOn w:val="Fuentedeprrafopredeter"/>
    <w:uiPriority w:val="20"/>
    <w:qFormat/>
    <w:rsid w:val="00173D16"/>
    <w:rPr>
      <w:i/>
      <w:iCs/>
    </w:rPr>
  </w:style>
  <w:style w:type="paragraph" w:styleId="Sinespaciado">
    <w:name w:val="No Spacing"/>
    <w:uiPriority w:val="1"/>
    <w:qFormat/>
    <w:rsid w:val="00566BAE"/>
    <w:pPr>
      <w:spacing w:after="0" w:line="240" w:lineRule="auto"/>
    </w:pPr>
  </w:style>
  <w:style w:type="table" w:customStyle="1" w:styleId="Sombreadomedio1-nfasis11">
    <w:name w:val="Sombreado medio 1 - Énfasis 11"/>
    <w:basedOn w:val="Tablanormal"/>
    <w:uiPriority w:val="63"/>
    <w:rsid w:val="00F41D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DC4">
    <w:name w:val="toc 4"/>
    <w:basedOn w:val="Normal"/>
    <w:next w:val="Normal"/>
    <w:autoRedefine/>
    <w:uiPriority w:val="39"/>
    <w:unhideWhenUsed/>
    <w:rsid w:val="00526A8D"/>
    <w:pPr>
      <w:spacing w:line="276" w:lineRule="auto"/>
      <w:ind w:left="660"/>
    </w:pPr>
    <w:rPr>
      <w:rFonts w:asciiTheme="minorHAnsi" w:eastAsiaTheme="minorHAnsi" w:hAnsiTheme="minorHAnsi" w:cstheme="minorBidi"/>
      <w:sz w:val="18"/>
      <w:szCs w:val="18"/>
      <w:lang w:eastAsia="en-US"/>
    </w:rPr>
  </w:style>
  <w:style w:type="paragraph" w:styleId="TDC5">
    <w:name w:val="toc 5"/>
    <w:basedOn w:val="Normal"/>
    <w:next w:val="Normal"/>
    <w:autoRedefine/>
    <w:uiPriority w:val="39"/>
    <w:unhideWhenUsed/>
    <w:rsid w:val="00526A8D"/>
    <w:pPr>
      <w:spacing w:line="276" w:lineRule="auto"/>
      <w:ind w:left="880"/>
    </w:pPr>
    <w:rPr>
      <w:rFonts w:asciiTheme="minorHAnsi" w:eastAsiaTheme="minorHAnsi" w:hAnsiTheme="minorHAnsi" w:cstheme="minorBidi"/>
      <w:sz w:val="18"/>
      <w:szCs w:val="18"/>
      <w:lang w:eastAsia="en-US"/>
    </w:rPr>
  </w:style>
  <w:style w:type="paragraph" w:styleId="TDC6">
    <w:name w:val="toc 6"/>
    <w:basedOn w:val="Normal"/>
    <w:next w:val="Normal"/>
    <w:autoRedefine/>
    <w:uiPriority w:val="39"/>
    <w:unhideWhenUsed/>
    <w:rsid w:val="00526A8D"/>
    <w:pPr>
      <w:spacing w:line="276" w:lineRule="auto"/>
      <w:ind w:left="1100"/>
    </w:pPr>
    <w:rPr>
      <w:rFonts w:asciiTheme="minorHAnsi" w:eastAsiaTheme="minorHAnsi" w:hAnsiTheme="minorHAnsi" w:cstheme="minorBidi"/>
      <w:sz w:val="18"/>
      <w:szCs w:val="18"/>
      <w:lang w:eastAsia="en-US"/>
    </w:rPr>
  </w:style>
  <w:style w:type="paragraph" w:styleId="TDC7">
    <w:name w:val="toc 7"/>
    <w:basedOn w:val="Normal"/>
    <w:next w:val="Normal"/>
    <w:autoRedefine/>
    <w:uiPriority w:val="39"/>
    <w:unhideWhenUsed/>
    <w:rsid w:val="00526A8D"/>
    <w:pPr>
      <w:spacing w:line="276" w:lineRule="auto"/>
      <w:ind w:left="1320"/>
    </w:pPr>
    <w:rPr>
      <w:rFonts w:asciiTheme="minorHAnsi" w:eastAsiaTheme="minorHAnsi" w:hAnsiTheme="minorHAnsi" w:cstheme="minorBidi"/>
      <w:sz w:val="18"/>
      <w:szCs w:val="18"/>
      <w:lang w:eastAsia="en-US"/>
    </w:rPr>
  </w:style>
  <w:style w:type="paragraph" w:styleId="TDC8">
    <w:name w:val="toc 8"/>
    <w:basedOn w:val="Normal"/>
    <w:next w:val="Normal"/>
    <w:autoRedefine/>
    <w:uiPriority w:val="39"/>
    <w:unhideWhenUsed/>
    <w:rsid w:val="00526A8D"/>
    <w:pPr>
      <w:spacing w:line="276" w:lineRule="auto"/>
      <w:ind w:left="1540"/>
    </w:pPr>
    <w:rPr>
      <w:rFonts w:asciiTheme="minorHAnsi" w:eastAsiaTheme="minorHAnsi" w:hAnsiTheme="minorHAnsi" w:cstheme="minorBidi"/>
      <w:sz w:val="18"/>
      <w:szCs w:val="18"/>
      <w:lang w:eastAsia="en-US"/>
    </w:rPr>
  </w:style>
  <w:style w:type="paragraph" w:styleId="TDC9">
    <w:name w:val="toc 9"/>
    <w:basedOn w:val="Normal"/>
    <w:next w:val="Normal"/>
    <w:autoRedefine/>
    <w:uiPriority w:val="39"/>
    <w:unhideWhenUsed/>
    <w:rsid w:val="00526A8D"/>
    <w:pPr>
      <w:spacing w:line="276" w:lineRule="auto"/>
      <w:ind w:left="1760"/>
    </w:pPr>
    <w:rPr>
      <w:rFonts w:asciiTheme="minorHAnsi" w:eastAsiaTheme="minorHAnsi" w:hAnsiTheme="minorHAnsi" w:cstheme="minorBidi"/>
      <w:sz w:val="18"/>
      <w:szCs w:val="18"/>
      <w:lang w:eastAsia="en-US"/>
    </w:rPr>
  </w:style>
  <w:style w:type="paragraph" w:styleId="Revisin">
    <w:name w:val="Revision"/>
    <w:hidden/>
    <w:uiPriority w:val="99"/>
    <w:semiHidden/>
    <w:rsid w:val="00E70AA7"/>
    <w:pPr>
      <w:spacing w:after="0" w:line="240" w:lineRule="auto"/>
    </w:pPr>
  </w:style>
  <w:style w:type="table" w:styleId="Sombreadomedio1-nfasis1">
    <w:name w:val="Medium Shading 1 Accent 1"/>
    <w:basedOn w:val="Tablanormal"/>
    <w:uiPriority w:val="63"/>
    <w:rsid w:val="00141B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141BB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horttext">
    <w:name w:val="short_text"/>
    <w:basedOn w:val="Fuentedeprrafopredeter"/>
    <w:rsid w:val="005C3611"/>
  </w:style>
  <w:style w:type="character" w:customStyle="1" w:styleId="hps">
    <w:name w:val="hps"/>
    <w:basedOn w:val="Fuentedeprrafopredeter"/>
    <w:rsid w:val="005C36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DB4"/>
    <w:pPr>
      <w:spacing w:after="0" w:line="240" w:lineRule="auto"/>
    </w:pPr>
    <w:rPr>
      <w:rFonts w:ascii="Times New Roman" w:eastAsia="Times New Roman" w:hAnsi="Times New Roman" w:cs="Times New Roman"/>
      <w:sz w:val="24"/>
      <w:szCs w:val="24"/>
      <w:lang w:eastAsia="es-CR"/>
    </w:rPr>
  </w:style>
  <w:style w:type="paragraph" w:styleId="Ttulo1">
    <w:name w:val="heading 1"/>
    <w:basedOn w:val="Normal"/>
    <w:next w:val="Normal"/>
    <w:link w:val="Ttulo1Car"/>
    <w:uiPriority w:val="9"/>
    <w:qFormat/>
    <w:rsid w:val="00B45D7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C350F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unhideWhenUsed/>
    <w:qFormat/>
    <w:rsid w:val="002C7B57"/>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Ttulo4">
    <w:name w:val="heading 4"/>
    <w:basedOn w:val="Normal"/>
    <w:next w:val="Normal"/>
    <w:link w:val="Ttulo4Car"/>
    <w:uiPriority w:val="9"/>
    <w:unhideWhenUsed/>
    <w:qFormat/>
    <w:rsid w:val="00872A7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5D7D"/>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B45D7D"/>
  </w:style>
  <w:style w:type="paragraph" w:styleId="Piedepgina">
    <w:name w:val="footer"/>
    <w:basedOn w:val="Normal"/>
    <w:link w:val="PiedepginaCar"/>
    <w:uiPriority w:val="99"/>
    <w:unhideWhenUsed/>
    <w:rsid w:val="00B45D7D"/>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B45D7D"/>
  </w:style>
  <w:style w:type="paragraph" w:styleId="Textodeglobo">
    <w:name w:val="Balloon Text"/>
    <w:basedOn w:val="Normal"/>
    <w:link w:val="TextodegloboCar"/>
    <w:uiPriority w:val="99"/>
    <w:semiHidden/>
    <w:unhideWhenUsed/>
    <w:rsid w:val="00B45D7D"/>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B45D7D"/>
    <w:rPr>
      <w:rFonts w:ascii="Tahoma" w:hAnsi="Tahoma" w:cs="Tahoma"/>
      <w:sz w:val="16"/>
      <w:szCs w:val="16"/>
    </w:rPr>
  </w:style>
  <w:style w:type="table" w:styleId="Tablaconcuadrcula">
    <w:name w:val="Table Grid"/>
    <w:basedOn w:val="Tablanormal"/>
    <w:uiPriority w:val="39"/>
    <w:rsid w:val="00B45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45D7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E3F0E"/>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tulo2Car">
    <w:name w:val="Título 2 Car"/>
    <w:basedOn w:val="Fuentedeprrafopredeter"/>
    <w:link w:val="Ttulo2"/>
    <w:uiPriority w:val="9"/>
    <w:rsid w:val="00C350F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C350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Car">
    <w:name w:val="Título Car"/>
    <w:basedOn w:val="Fuentedeprrafopredeter"/>
    <w:link w:val="Ttulo"/>
    <w:uiPriority w:val="10"/>
    <w:rsid w:val="00C350F3"/>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2C7B57"/>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E475F9"/>
    <w:pPr>
      <w:outlineLvl w:val="9"/>
    </w:pPr>
    <w:rPr>
      <w:lang w:eastAsia="es-CR"/>
    </w:rPr>
  </w:style>
  <w:style w:type="paragraph" w:styleId="TDC1">
    <w:name w:val="toc 1"/>
    <w:basedOn w:val="Normal"/>
    <w:next w:val="Normal"/>
    <w:autoRedefine/>
    <w:uiPriority w:val="39"/>
    <w:unhideWhenUsed/>
    <w:qFormat/>
    <w:rsid w:val="00E475F9"/>
    <w:pPr>
      <w:spacing w:before="120" w:after="120" w:line="276" w:lineRule="auto"/>
    </w:pPr>
    <w:rPr>
      <w:rFonts w:asciiTheme="minorHAnsi" w:eastAsiaTheme="minorHAnsi" w:hAnsiTheme="minorHAnsi" w:cstheme="minorBidi"/>
      <w:b/>
      <w:bCs/>
      <w:caps/>
      <w:sz w:val="20"/>
      <w:szCs w:val="20"/>
      <w:lang w:eastAsia="en-US"/>
    </w:rPr>
  </w:style>
  <w:style w:type="paragraph" w:styleId="TDC2">
    <w:name w:val="toc 2"/>
    <w:basedOn w:val="Normal"/>
    <w:next w:val="Normal"/>
    <w:autoRedefine/>
    <w:uiPriority w:val="39"/>
    <w:unhideWhenUsed/>
    <w:qFormat/>
    <w:rsid w:val="00E475F9"/>
    <w:pPr>
      <w:spacing w:line="276" w:lineRule="auto"/>
      <w:ind w:left="220"/>
    </w:pPr>
    <w:rPr>
      <w:rFonts w:asciiTheme="minorHAnsi" w:eastAsiaTheme="minorHAnsi" w:hAnsiTheme="minorHAnsi" w:cstheme="minorBidi"/>
      <w:smallCaps/>
      <w:sz w:val="20"/>
      <w:szCs w:val="20"/>
      <w:lang w:eastAsia="en-US"/>
    </w:rPr>
  </w:style>
  <w:style w:type="paragraph" w:styleId="TDC3">
    <w:name w:val="toc 3"/>
    <w:basedOn w:val="Normal"/>
    <w:next w:val="Normal"/>
    <w:autoRedefine/>
    <w:uiPriority w:val="39"/>
    <w:unhideWhenUsed/>
    <w:qFormat/>
    <w:rsid w:val="00E475F9"/>
    <w:pPr>
      <w:spacing w:line="276" w:lineRule="auto"/>
      <w:ind w:left="440"/>
    </w:pPr>
    <w:rPr>
      <w:rFonts w:asciiTheme="minorHAnsi" w:eastAsiaTheme="minorHAnsi" w:hAnsiTheme="minorHAnsi" w:cstheme="minorBidi"/>
      <w:i/>
      <w:iCs/>
      <w:sz w:val="20"/>
      <w:szCs w:val="20"/>
      <w:lang w:eastAsia="en-US"/>
    </w:rPr>
  </w:style>
  <w:style w:type="character" w:styleId="Hipervnculo">
    <w:name w:val="Hyperlink"/>
    <w:basedOn w:val="Fuentedeprrafopredeter"/>
    <w:uiPriority w:val="99"/>
    <w:unhideWhenUsed/>
    <w:rsid w:val="00E475F9"/>
    <w:rPr>
      <w:color w:val="0000FF" w:themeColor="hyperlink"/>
      <w:u w:val="single"/>
    </w:rPr>
  </w:style>
  <w:style w:type="paragraph" w:customStyle="1" w:styleId="Texto">
    <w:name w:val="Texto"/>
    <w:basedOn w:val="Normal"/>
    <w:autoRedefine/>
    <w:rsid w:val="00872A72"/>
    <w:pPr>
      <w:spacing w:line="360" w:lineRule="auto"/>
      <w:ind w:firstLine="360"/>
      <w:jc w:val="both"/>
    </w:pPr>
    <w:rPr>
      <w:lang w:val="es-ES" w:eastAsia="es-ES"/>
    </w:rPr>
  </w:style>
  <w:style w:type="character" w:customStyle="1" w:styleId="Ttulo4Car">
    <w:name w:val="Título 4 Car"/>
    <w:basedOn w:val="Fuentedeprrafopredeter"/>
    <w:link w:val="Ttulo4"/>
    <w:uiPriority w:val="9"/>
    <w:rsid w:val="00872A72"/>
    <w:rPr>
      <w:rFonts w:asciiTheme="majorHAnsi" w:eastAsiaTheme="majorEastAsia" w:hAnsiTheme="majorHAnsi" w:cstheme="majorBidi"/>
      <w:b/>
      <w:bCs/>
      <w:i/>
      <w:iCs/>
      <w:color w:val="4F81BD" w:themeColor="accent1"/>
    </w:rPr>
  </w:style>
  <w:style w:type="paragraph" w:customStyle="1" w:styleId="Standard">
    <w:name w:val="Standard"/>
    <w:rsid w:val="008A2D71"/>
    <w:pPr>
      <w:suppressAutoHyphens/>
      <w:autoSpaceDN w:val="0"/>
      <w:spacing w:before="120" w:after="0" w:line="240" w:lineRule="auto"/>
      <w:jc w:val="both"/>
      <w:textAlignment w:val="baseline"/>
    </w:pPr>
    <w:rPr>
      <w:rFonts w:ascii="Arial" w:eastAsia="Times New Roman" w:hAnsi="Arial" w:cs="Times New Roman"/>
      <w:kern w:val="3"/>
      <w:szCs w:val="20"/>
      <w:lang w:val="es-ES" w:eastAsia="es-CR"/>
    </w:rPr>
  </w:style>
  <w:style w:type="paragraph" w:styleId="NormalWeb">
    <w:name w:val="Normal (Web)"/>
    <w:basedOn w:val="Normal"/>
    <w:uiPriority w:val="99"/>
    <w:unhideWhenUsed/>
    <w:rsid w:val="00173D16"/>
    <w:pPr>
      <w:spacing w:before="100" w:beforeAutospacing="1" w:after="100" w:afterAutospacing="1"/>
    </w:pPr>
    <w:rPr>
      <w:lang w:val="es-MX" w:eastAsia="es-MX"/>
    </w:rPr>
  </w:style>
  <w:style w:type="character" w:styleId="Textoennegrita">
    <w:name w:val="Strong"/>
    <w:basedOn w:val="Fuentedeprrafopredeter"/>
    <w:uiPriority w:val="22"/>
    <w:qFormat/>
    <w:rsid w:val="00173D16"/>
    <w:rPr>
      <w:b/>
      <w:bCs/>
    </w:rPr>
  </w:style>
  <w:style w:type="character" w:customStyle="1" w:styleId="apple-converted-space">
    <w:name w:val="apple-converted-space"/>
    <w:basedOn w:val="Fuentedeprrafopredeter"/>
    <w:rsid w:val="00173D16"/>
  </w:style>
  <w:style w:type="character" w:styleId="nfasis">
    <w:name w:val="Emphasis"/>
    <w:basedOn w:val="Fuentedeprrafopredeter"/>
    <w:uiPriority w:val="20"/>
    <w:qFormat/>
    <w:rsid w:val="00173D16"/>
    <w:rPr>
      <w:i/>
      <w:iCs/>
    </w:rPr>
  </w:style>
  <w:style w:type="paragraph" w:styleId="Sinespaciado">
    <w:name w:val="No Spacing"/>
    <w:uiPriority w:val="1"/>
    <w:qFormat/>
    <w:rsid w:val="00566BAE"/>
    <w:pPr>
      <w:spacing w:after="0" w:line="240" w:lineRule="auto"/>
    </w:pPr>
  </w:style>
  <w:style w:type="table" w:customStyle="1" w:styleId="Sombreadomedio1-nfasis11">
    <w:name w:val="Sombreado medio 1 - Énfasis 11"/>
    <w:basedOn w:val="Tablanormal"/>
    <w:uiPriority w:val="63"/>
    <w:rsid w:val="00F41D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DC4">
    <w:name w:val="toc 4"/>
    <w:basedOn w:val="Normal"/>
    <w:next w:val="Normal"/>
    <w:autoRedefine/>
    <w:uiPriority w:val="39"/>
    <w:unhideWhenUsed/>
    <w:rsid w:val="00526A8D"/>
    <w:pPr>
      <w:spacing w:line="276" w:lineRule="auto"/>
      <w:ind w:left="660"/>
    </w:pPr>
    <w:rPr>
      <w:rFonts w:asciiTheme="minorHAnsi" w:eastAsiaTheme="minorHAnsi" w:hAnsiTheme="minorHAnsi" w:cstheme="minorBidi"/>
      <w:sz w:val="18"/>
      <w:szCs w:val="18"/>
      <w:lang w:eastAsia="en-US"/>
    </w:rPr>
  </w:style>
  <w:style w:type="paragraph" w:styleId="TDC5">
    <w:name w:val="toc 5"/>
    <w:basedOn w:val="Normal"/>
    <w:next w:val="Normal"/>
    <w:autoRedefine/>
    <w:uiPriority w:val="39"/>
    <w:unhideWhenUsed/>
    <w:rsid w:val="00526A8D"/>
    <w:pPr>
      <w:spacing w:line="276" w:lineRule="auto"/>
      <w:ind w:left="880"/>
    </w:pPr>
    <w:rPr>
      <w:rFonts w:asciiTheme="minorHAnsi" w:eastAsiaTheme="minorHAnsi" w:hAnsiTheme="minorHAnsi" w:cstheme="minorBidi"/>
      <w:sz w:val="18"/>
      <w:szCs w:val="18"/>
      <w:lang w:eastAsia="en-US"/>
    </w:rPr>
  </w:style>
  <w:style w:type="paragraph" w:styleId="TDC6">
    <w:name w:val="toc 6"/>
    <w:basedOn w:val="Normal"/>
    <w:next w:val="Normal"/>
    <w:autoRedefine/>
    <w:uiPriority w:val="39"/>
    <w:unhideWhenUsed/>
    <w:rsid w:val="00526A8D"/>
    <w:pPr>
      <w:spacing w:line="276" w:lineRule="auto"/>
      <w:ind w:left="1100"/>
    </w:pPr>
    <w:rPr>
      <w:rFonts w:asciiTheme="minorHAnsi" w:eastAsiaTheme="minorHAnsi" w:hAnsiTheme="minorHAnsi" w:cstheme="minorBidi"/>
      <w:sz w:val="18"/>
      <w:szCs w:val="18"/>
      <w:lang w:eastAsia="en-US"/>
    </w:rPr>
  </w:style>
  <w:style w:type="paragraph" w:styleId="TDC7">
    <w:name w:val="toc 7"/>
    <w:basedOn w:val="Normal"/>
    <w:next w:val="Normal"/>
    <w:autoRedefine/>
    <w:uiPriority w:val="39"/>
    <w:unhideWhenUsed/>
    <w:rsid w:val="00526A8D"/>
    <w:pPr>
      <w:spacing w:line="276" w:lineRule="auto"/>
      <w:ind w:left="1320"/>
    </w:pPr>
    <w:rPr>
      <w:rFonts w:asciiTheme="minorHAnsi" w:eastAsiaTheme="minorHAnsi" w:hAnsiTheme="minorHAnsi" w:cstheme="minorBidi"/>
      <w:sz w:val="18"/>
      <w:szCs w:val="18"/>
      <w:lang w:eastAsia="en-US"/>
    </w:rPr>
  </w:style>
  <w:style w:type="paragraph" w:styleId="TDC8">
    <w:name w:val="toc 8"/>
    <w:basedOn w:val="Normal"/>
    <w:next w:val="Normal"/>
    <w:autoRedefine/>
    <w:uiPriority w:val="39"/>
    <w:unhideWhenUsed/>
    <w:rsid w:val="00526A8D"/>
    <w:pPr>
      <w:spacing w:line="276" w:lineRule="auto"/>
      <w:ind w:left="1540"/>
    </w:pPr>
    <w:rPr>
      <w:rFonts w:asciiTheme="minorHAnsi" w:eastAsiaTheme="minorHAnsi" w:hAnsiTheme="minorHAnsi" w:cstheme="minorBidi"/>
      <w:sz w:val="18"/>
      <w:szCs w:val="18"/>
      <w:lang w:eastAsia="en-US"/>
    </w:rPr>
  </w:style>
  <w:style w:type="paragraph" w:styleId="TDC9">
    <w:name w:val="toc 9"/>
    <w:basedOn w:val="Normal"/>
    <w:next w:val="Normal"/>
    <w:autoRedefine/>
    <w:uiPriority w:val="39"/>
    <w:unhideWhenUsed/>
    <w:rsid w:val="00526A8D"/>
    <w:pPr>
      <w:spacing w:line="276" w:lineRule="auto"/>
      <w:ind w:left="1760"/>
    </w:pPr>
    <w:rPr>
      <w:rFonts w:asciiTheme="minorHAnsi" w:eastAsiaTheme="minorHAnsi" w:hAnsiTheme="minorHAnsi" w:cstheme="minorBidi"/>
      <w:sz w:val="18"/>
      <w:szCs w:val="18"/>
      <w:lang w:eastAsia="en-US"/>
    </w:rPr>
  </w:style>
  <w:style w:type="paragraph" w:styleId="Revisin">
    <w:name w:val="Revision"/>
    <w:hidden/>
    <w:uiPriority w:val="99"/>
    <w:semiHidden/>
    <w:rsid w:val="00E70AA7"/>
    <w:pPr>
      <w:spacing w:after="0" w:line="240" w:lineRule="auto"/>
    </w:pPr>
  </w:style>
  <w:style w:type="table" w:styleId="Sombreadomedio1-nfasis1">
    <w:name w:val="Medium Shading 1 Accent 1"/>
    <w:basedOn w:val="Tablanormal"/>
    <w:uiPriority w:val="63"/>
    <w:rsid w:val="00141BB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141BB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horttext">
    <w:name w:val="short_text"/>
    <w:basedOn w:val="Fuentedeprrafopredeter"/>
    <w:rsid w:val="005C3611"/>
  </w:style>
  <w:style w:type="character" w:customStyle="1" w:styleId="hps">
    <w:name w:val="hps"/>
    <w:basedOn w:val="Fuentedeprrafopredeter"/>
    <w:rsid w:val="005C3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02677">
      <w:bodyDiv w:val="1"/>
      <w:marLeft w:val="0"/>
      <w:marRight w:val="0"/>
      <w:marTop w:val="0"/>
      <w:marBottom w:val="0"/>
      <w:divBdr>
        <w:top w:val="none" w:sz="0" w:space="0" w:color="auto"/>
        <w:left w:val="none" w:sz="0" w:space="0" w:color="auto"/>
        <w:bottom w:val="none" w:sz="0" w:space="0" w:color="auto"/>
        <w:right w:val="none" w:sz="0" w:space="0" w:color="auto"/>
      </w:divBdr>
      <w:divsChild>
        <w:div w:id="1524972785">
          <w:blockQuote w:val="1"/>
          <w:marLeft w:val="360"/>
          <w:marRight w:val="360"/>
          <w:marTop w:val="360"/>
          <w:marBottom w:val="360"/>
          <w:divBdr>
            <w:top w:val="single" w:sz="6" w:space="12" w:color="DCDCDC"/>
            <w:left w:val="single" w:sz="6" w:space="12" w:color="DCDCDC"/>
            <w:bottom w:val="single" w:sz="6" w:space="12" w:color="DCDCDC"/>
            <w:right w:val="single" w:sz="6" w:space="12" w:color="DCDCDC"/>
          </w:divBdr>
        </w:div>
      </w:divsChild>
    </w:div>
    <w:div w:id="502549550">
      <w:bodyDiv w:val="1"/>
      <w:marLeft w:val="0"/>
      <w:marRight w:val="0"/>
      <w:marTop w:val="0"/>
      <w:marBottom w:val="0"/>
      <w:divBdr>
        <w:top w:val="none" w:sz="0" w:space="0" w:color="auto"/>
        <w:left w:val="none" w:sz="0" w:space="0" w:color="auto"/>
        <w:bottom w:val="none" w:sz="0" w:space="0" w:color="auto"/>
        <w:right w:val="none" w:sz="0" w:space="0" w:color="auto"/>
      </w:divBdr>
      <w:divsChild>
        <w:div w:id="681277122">
          <w:blockQuote w:val="1"/>
          <w:marLeft w:val="360"/>
          <w:marRight w:val="360"/>
          <w:marTop w:val="360"/>
          <w:marBottom w:val="360"/>
          <w:divBdr>
            <w:top w:val="single" w:sz="6" w:space="12" w:color="DCDCDC"/>
            <w:left w:val="single" w:sz="6" w:space="12" w:color="DCDCDC"/>
            <w:bottom w:val="single" w:sz="6" w:space="12" w:color="DCDCDC"/>
            <w:right w:val="single" w:sz="6" w:space="12" w:color="DCDCDC"/>
          </w:divBdr>
        </w:div>
      </w:divsChild>
    </w:div>
    <w:div w:id="1225986729">
      <w:bodyDiv w:val="1"/>
      <w:marLeft w:val="0"/>
      <w:marRight w:val="0"/>
      <w:marTop w:val="0"/>
      <w:marBottom w:val="0"/>
      <w:divBdr>
        <w:top w:val="none" w:sz="0" w:space="0" w:color="auto"/>
        <w:left w:val="none" w:sz="0" w:space="0" w:color="auto"/>
        <w:bottom w:val="none" w:sz="0" w:space="0" w:color="auto"/>
        <w:right w:val="none" w:sz="0" w:space="0" w:color="auto"/>
      </w:divBdr>
    </w:div>
    <w:div w:id="1984116924">
      <w:bodyDiv w:val="1"/>
      <w:marLeft w:val="0"/>
      <w:marRight w:val="0"/>
      <w:marTop w:val="0"/>
      <w:marBottom w:val="0"/>
      <w:divBdr>
        <w:top w:val="none" w:sz="0" w:space="0" w:color="auto"/>
        <w:left w:val="none" w:sz="0" w:space="0" w:color="auto"/>
        <w:bottom w:val="none" w:sz="0" w:space="0" w:color="auto"/>
        <w:right w:val="none" w:sz="0" w:space="0" w:color="auto"/>
      </w:divBdr>
      <w:divsChild>
        <w:div w:id="2109959382">
          <w:blockQuote w:val="1"/>
          <w:marLeft w:val="360"/>
          <w:marRight w:val="360"/>
          <w:marTop w:val="360"/>
          <w:marBottom w:val="360"/>
          <w:divBdr>
            <w:top w:val="single" w:sz="6" w:space="12" w:color="DCDCDC"/>
            <w:left w:val="single" w:sz="6" w:space="12" w:color="DCDCDC"/>
            <w:bottom w:val="single" w:sz="6" w:space="12" w:color="DCDCDC"/>
            <w:right w:val="single" w:sz="6" w:space="12" w:color="DCDCD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4BFE6-007A-4505-9687-41ECD28E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3731</Words>
  <Characters>20526</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Análisis de Sistemas UAM 2013</vt:lpstr>
      <vt:lpstr>Proyecto Análisis de Sistemas UAM 2013</vt:lpstr>
    </vt:vector>
  </TitlesOfParts>
  <Company/>
  <LinksUpToDate>false</LinksUpToDate>
  <CharactersWithSpaces>24209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Análisis de Sistemas UAM 2013</dc:title>
  <dc:creator>Gustavo Sánchez</dc:creator>
  <cp:lastModifiedBy>Mey</cp:lastModifiedBy>
  <cp:revision>9</cp:revision>
  <cp:lastPrinted>2013-09-28T15:08:00Z</cp:lastPrinted>
  <dcterms:created xsi:type="dcterms:W3CDTF">2013-09-28T21:29:00Z</dcterms:created>
  <dcterms:modified xsi:type="dcterms:W3CDTF">2013-10-08T01:52:00Z</dcterms:modified>
</cp:coreProperties>
</file>